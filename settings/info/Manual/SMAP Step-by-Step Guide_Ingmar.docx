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03887A" w14:textId="1C429157" w:rsidR="00055C25" w:rsidRDefault="00565E51" w:rsidP="00565E51">
      <w:pPr>
        <w:pStyle w:val="Title"/>
      </w:pPr>
      <w:r>
        <w:t xml:space="preserve">SMAP </w:t>
      </w:r>
      <w:r w:rsidR="006E2ACC">
        <w:t>Step-by-Step Guide</w:t>
      </w:r>
    </w:p>
    <w:p w14:paraId="2597928E" w14:textId="77777777" w:rsidR="00565E51" w:rsidRDefault="00565E51" w:rsidP="00565E51">
      <w:pPr>
        <w:pStyle w:val="Heading1"/>
      </w:pPr>
      <w:r>
        <w:t>Installation</w:t>
      </w:r>
    </w:p>
    <w:p w14:paraId="42DE0A15" w14:textId="77777777" w:rsidR="00565E51" w:rsidRDefault="00565E51" w:rsidP="005B0ACD">
      <w:pPr>
        <w:pStyle w:val="Heading2"/>
      </w:pPr>
      <w:r>
        <w:t>Requirements</w:t>
      </w:r>
    </w:p>
    <w:p w14:paraId="5B359FD1" w14:textId="77777777" w:rsidR="00565E51" w:rsidRDefault="00565E51" w:rsidP="008C38C2">
      <w:pPr>
        <w:pStyle w:val="ListParagraph"/>
        <w:numPr>
          <w:ilvl w:val="0"/>
          <w:numId w:val="11"/>
        </w:numPr>
      </w:pPr>
      <w:proofErr w:type="spellStart"/>
      <w:r>
        <w:t>Matlab</w:t>
      </w:r>
      <w:proofErr w:type="spellEnd"/>
      <w:r>
        <w:t xml:space="preserve"> newer than 2014a, performance boost with 2015b. Toolboxes: Optimization, Image processing, Curve fitting, Statistics and Machine Learning. Optional (not currently used): Parallel Computing. A stand-alone version will be released, but will be limited in extensibility.</w:t>
      </w:r>
    </w:p>
    <w:p w14:paraId="33410D1D" w14:textId="77777777" w:rsidR="00565E51" w:rsidRDefault="00565E51" w:rsidP="008C38C2">
      <w:pPr>
        <w:pStyle w:val="ListParagraph"/>
        <w:numPr>
          <w:ilvl w:val="0"/>
          <w:numId w:val="11"/>
        </w:numPr>
      </w:pPr>
      <w:r>
        <w:t>Mac or Windows</w:t>
      </w:r>
    </w:p>
    <w:p w14:paraId="61A0D27F" w14:textId="21FBED43" w:rsidR="00565E51" w:rsidRDefault="00565E51" w:rsidP="008C38C2">
      <w:pPr>
        <w:pStyle w:val="ListParagraph"/>
        <w:numPr>
          <w:ilvl w:val="0"/>
          <w:numId w:val="11"/>
        </w:numPr>
      </w:pPr>
      <w:r>
        <w:t xml:space="preserve">For GPU fitting: </w:t>
      </w:r>
      <w:r w:rsidR="0045478E">
        <w:t xml:space="preserve">Windows, </w:t>
      </w:r>
      <w:r>
        <w:t>NVIDIA graphics card. CUDA driver (currentl</w:t>
      </w:r>
      <w:r w:rsidR="0045478E">
        <w:t>y V5.0, but later upgrade to 7.5</w:t>
      </w:r>
      <w:r>
        <w:t>).</w:t>
      </w:r>
    </w:p>
    <w:p w14:paraId="71B83E7B" w14:textId="77777777" w:rsidR="00565E51" w:rsidRDefault="00565E51" w:rsidP="005B0ACD">
      <w:pPr>
        <w:pStyle w:val="Heading2"/>
      </w:pPr>
      <w:r>
        <w:t>Installation</w:t>
      </w:r>
    </w:p>
    <w:p w14:paraId="4441E78C" w14:textId="56986FAD" w:rsidR="00565E51" w:rsidRDefault="0045478E" w:rsidP="008C38C2">
      <w:pPr>
        <w:pStyle w:val="ListParagraph"/>
        <w:numPr>
          <w:ilvl w:val="0"/>
          <w:numId w:val="12"/>
        </w:numPr>
      </w:pPr>
      <w:r>
        <w:t xml:space="preserve">Clone </w:t>
      </w:r>
      <w:proofErr w:type="spellStart"/>
      <w:r>
        <w:t>git</w:t>
      </w:r>
      <w:proofErr w:type="spellEnd"/>
      <w:r>
        <w:t xml:space="preserve"> r</w:t>
      </w:r>
      <w:r w:rsidR="00565E51">
        <w:t>epository:</w:t>
      </w:r>
    </w:p>
    <w:p w14:paraId="2F5CD13C" w14:textId="77777777" w:rsidR="00565E51" w:rsidRDefault="00565E51" w:rsidP="008C38C2">
      <w:pPr>
        <w:pStyle w:val="ListParagraph"/>
        <w:numPr>
          <w:ilvl w:val="1"/>
          <w:numId w:val="12"/>
        </w:numPr>
      </w:pPr>
      <w:r>
        <w:t xml:space="preserve">Contact Jonas to have your username added as a SMAP collaborator </w:t>
      </w:r>
    </w:p>
    <w:p w14:paraId="16D3A971" w14:textId="6BCDEF67" w:rsidR="00565E51" w:rsidRDefault="00565E51" w:rsidP="008C38C2">
      <w:pPr>
        <w:pStyle w:val="ListParagraph"/>
        <w:numPr>
          <w:ilvl w:val="1"/>
          <w:numId w:val="12"/>
        </w:numPr>
      </w:pPr>
      <w:r>
        <w:t xml:space="preserve">Use </w:t>
      </w:r>
      <w:r w:rsidR="002E2011">
        <w:t>Terminal</w:t>
      </w:r>
      <w:r>
        <w:t xml:space="preserve"> (</w:t>
      </w:r>
      <w:proofErr w:type="spellStart"/>
      <w:r>
        <w:t>MacOS</w:t>
      </w:r>
      <w:proofErr w:type="spellEnd"/>
      <w:r>
        <w:t xml:space="preserve">) or </w:t>
      </w:r>
      <w:proofErr w:type="spellStart"/>
      <w:r>
        <w:t>Cmd</w:t>
      </w:r>
      <w:proofErr w:type="spellEnd"/>
      <w:r>
        <w:t xml:space="preserve"> (Win). Use </w:t>
      </w:r>
      <w:r w:rsidRPr="00565E51">
        <w:rPr>
          <w:rFonts w:ascii="Courier New" w:hAnsi="Courier New" w:cs="Courier New"/>
        </w:rPr>
        <w:t>cd</w:t>
      </w:r>
      <w:r>
        <w:t xml:space="preserve"> to </w:t>
      </w:r>
      <w:r w:rsidR="0045478E">
        <w:t>navigate</w:t>
      </w:r>
      <w:r>
        <w:t xml:space="preserve"> to the target directory.</w:t>
      </w:r>
      <w:r w:rsidR="0045478E">
        <w:t xml:space="preserve"> (e.g. </w:t>
      </w:r>
      <w:r w:rsidR="0045478E" w:rsidRPr="00565E51">
        <w:rPr>
          <w:rFonts w:ascii="Courier New" w:hAnsi="Courier New" w:cs="Courier New"/>
        </w:rPr>
        <w:t>cd</w:t>
      </w:r>
      <w:r w:rsidR="0045478E">
        <w:rPr>
          <w:rFonts w:ascii="Courier New" w:hAnsi="Courier New" w:cs="Courier New"/>
        </w:rPr>
        <w:t xml:space="preserve"> </w:t>
      </w:r>
      <w:proofErr w:type="spellStart"/>
      <w:r w:rsidR="0045478E">
        <w:rPr>
          <w:rFonts w:ascii="Courier New" w:hAnsi="Courier New" w:cs="Courier New"/>
        </w:rPr>
        <w:t>git</w:t>
      </w:r>
      <w:proofErr w:type="spellEnd"/>
      <w:r w:rsidR="0045478E">
        <w:t>)</w:t>
      </w:r>
    </w:p>
    <w:p w14:paraId="511801D5" w14:textId="57D89186" w:rsidR="00565E51" w:rsidRDefault="00565E51" w:rsidP="008C38C2">
      <w:pPr>
        <w:pStyle w:val="ListParagraph"/>
        <w:numPr>
          <w:ilvl w:val="1"/>
          <w:numId w:val="12"/>
        </w:numPr>
      </w:pPr>
      <w:r>
        <w:t xml:space="preserve">Type: </w:t>
      </w:r>
      <w:proofErr w:type="spellStart"/>
      <w:r w:rsidRPr="00565E51">
        <w:rPr>
          <w:rFonts w:ascii="Courier New" w:hAnsi="Courier New" w:cs="Courier New"/>
        </w:rPr>
        <w:t>git</w:t>
      </w:r>
      <w:proofErr w:type="spellEnd"/>
      <w:r w:rsidRPr="00565E51">
        <w:rPr>
          <w:rFonts w:ascii="Courier New" w:hAnsi="Courier New" w:cs="Courier New"/>
        </w:rPr>
        <w:t xml:space="preserve"> clone </w:t>
      </w:r>
      <w:hyperlink r:id="rId9" w:history="1">
        <w:r w:rsidRPr="00565E51">
          <w:rPr>
            <w:rStyle w:val="Hyperlink"/>
            <w:rFonts w:ascii="Courier New" w:hAnsi="Courier New" w:cs="Courier New"/>
          </w:rPr>
          <w:t>https://github.com/jries/SMAP</w:t>
        </w:r>
      </w:hyperlink>
      <w:r w:rsidR="0045478E" w:rsidRPr="0045478E">
        <w:t xml:space="preserve"> </w:t>
      </w:r>
      <w:r w:rsidR="0045478E">
        <w:t xml:space="preserve">and type in your username and password for your </w:t>
      </w:r>
      <w:proofErr w:type="spellStart"/>
      <w:r w:rsidR="0045478E">
        <w:t>git</w:t>
      </w:r>
      <w:proofErr w:type="spellEnd"/>
      <w:r w:rsidR="0045478E">
        <w:t xml:space="preserve"> account.</w:t>
      </w:r>
    </w:p>
    <w:p w14:paraId="210B218C" w14:textId="2A53B24C" w:rsidR="00565E51" w:rsidRDefault="00565E51" w:rsidP="008C38C2">
      <w:pPr>
        <w:pStyle w:val="ListParagraph"/>
        <w:numPr>
          <w:ilvl w:val="0"/>
          <w:numId w:val="12"/>
        </w:numPr>
      </w:pPr>
      <w:r>
        <w:t xml:space="preserve">In </w:t>
      </w:r>
      <w:proofErr w:type="spellStart"/>
      <w:r>
        <w:t>Matlab</w:t>
      </w:r>
      <w:proofErr w:type="spellEnd"/>
      <w:r>
        <w:t xml:space="preserve">: run </w:t>
      </w:r>
      <w:proofErr w:type="spellStart"/>
      <w:r>
        <w:t>SMAP.m</w:t>
      </w:r>
      <w:proofErr w:type="spellEnd"/>
      <w:r>
        <w:t>, if questioned, change folder</w:t>
      </w:r>
      <w:r w:rsidR="0045478E">
        <w:t>.</w:t>
      </w:r>
    </w:p>
    <w:p w14:paraId="4312B12E" w14:textId="77777777" w:rsidR="00565E51" w:rsidRDefault="00565E51" w:rsidP="005B0ACD">
      <w:pPr>
        <w:pStyle w:val="Heading2"/>
      </w:pPr>
      <w:r>
        <w:t>Micromanager users</w:t>
      </w:r>
    </w:p>
    <w:p w14:paraId="3F2409D4" w14:textId="6023980F" w:rsidR="00565E51" w:rsidRDefault="00565E51" w:rsidP="008C38C2">
      <w:pPr>
        <w:pStyle w:val="ListParagraph"/>
        <w:numPr>
          <w:ilvl w:val="0"/>
          <w:numId w:val="13"/>
        </w:numPr>
      </w:pPr>
      <w:r>
        <w:t>Save your images as single or multi-image Tiff stack</w:t>
      </w:r>
      <w:r w:rsidR="0045478E">
        <w:t>s</w:t>
      </w:r>
      <w:r>
        <w:t>, turn on “save metadata” in preferences</w:t>
      </w:r>
      <w:r w:rsidR="0045478E">
        <w:t>.</w:t>
      </w:r>
    </w:p>
    <w:p w14:paraId="6499D4DE" w14:textId="429E080C" w:rsidR="00565E51" w:rsidRDefault="00565E51" w:rsidP="008C38C2">
      <w:pPr>
        <w:pStyle w:val="ListParagraph"/>
        <w:numPr>
          <w:ilvl w:val="0"/>
          <w:numId w:val="13"/>
        </w:numPr>
      </w:pPr>
      <w:r>
        <w:t xml:space="preserve">Edit ‘settings/CameraCalibration.xls </w:t>
      </w:r>
      <w:r w:rsidR="0045478E">
        <w:t xml:space="preserve">to account for your camera. </w:t>
      </w:r>
      <w:r w:rsidR="00FB307D">
        <w:t>This file is needed to parse the metadata.txt and extract acquisition parameters. T</w:t>
      </w:r>
      <w:r w:rsidR="0045478E">
        <w:t>he current file is f</w:t>
      </w:r>
      <w:r>
        <w:t xml:space="preserve">or </w:t>
      </w:r>
      <w:proofErr w:type="spellStart"/>
      <w:r>
        <w:t>Andor</w:t>
      </w:r>
      <w:proofErr w:type="spellEnd"/>
      <w:r>
        <w:t xml:space="preserve"> and </w:t>
      </w:r>
      <w:proofErr w:type="spellStart"/>
      <w:r>
        <w:t>photometrics</w:t>
      </w:r>
      <w:proofErr w:type="spellEnd"/>
      <w:r>
        <w:t xml:space="preserve"> camera</w:t>
      </w:r>
      <w:r w:rsidR="0045478E">
        <w:t>s</w:t>
      </w:r>
      <w:r w:rsidR="00FB307D">
        <w:t>, but still needs to be modified (e.g. by inserting the camera Id or serial number).</w:t>
      </w:r>
    </w:p>
    <w:p w14:paraId="0C7F0542" w14:textId="311EDD39" w:rsidR="0045478E" w:rsidRDefault="0045478E" w:rsidP="008C38C2">
      <w:pPr>
        <w:pStyle w:val="ListParagraph"/>
        <w:numPr>
          <w:ilvl w:val="1"/>
          <w:numId w:val="13"/>
        </w:numPr>
      </w:pPr>
      <w:r>
        <w:t xml:space="preserve">Take a typical, short acquisition (a few frames only) and open metadata.txt in a text editor or </w:t>
      </w:r>
      <w:proofErr w:type="spellStart"/>
      <w:r>
        <w:t>matlab</w:t>
      </w:r>
      <w:proofErr w:type="spellEnd"/>
      <w:r>
        <w:t>. Here you can identify key words.</w:t>
      </w:r>
    </w:p>
    <w:p w14:paraId="4929EAAA" w14:textId="77777777" w:rsidR="0045478E" w:rsidRDefault="00565E51" w:rsidP="008C38C2">
      <w:pPr>
        <w:pStyle w:val="ListParagraph"/>
        <w:numPr>
          <w:ilvl w:val="1"/>
          <w:numId w:val="13"/>
        </w:numPr>
      </w:pPr>
      <w:proofErr w:type="spellStart"/>
      <w:proofErr w:type="gramStart"/>
      <w:r>
        <w:t>camId</w:t>
      </w:r>
      <w:proofErr w:type="spellEnd"/>
      <w:proofErr w:type="gramEnd"/>
      <w:r>
        <w:t xml:space="preserve">, port, preamp and </w:t>
      </w:r>
      <w:proofErr w:type="spellStart"/>
      <w:r>
        <w:t>readoutrate</w:t>
      </w:r>
      <w:proofErr w:type="spellEnd"/>
      <w:r>
        <w:t xml:space="preserve"> are used to determine the state of the camera. Based on this, the conversion </w:t>
      </w:r>
      <w:r w:rsidR="0045478E">
        <w:t>and</w:t>
      </w:r>
      <w:r>
        <w:t xml:space="preserve"> offset are read out from the </w:t>
      </w:r>
      <w:proofErr w:type="spellStart"/>
      <w:r>
        <w:t>xls</w:t>
      </w:r>
      <w:proofErr w:type="spellEnd"/>
      <w:r>
        <w:t xml:space="preserve"> file. </w:t>
      </w:r>
    </w:p>
    <w:p w14:paraId="4368E457" w14:textId="3BE2C061" w:rsidR="0045478E" w:rsidRDefault="0045478E" w:rsidP="0045478E">
      <w:pPr>
        <w:pStyle w:val="ListParagraph"/>
        <w:numPr>
          <w:ilvl w:val="1"/>
          <w:numId w:val="13"/>
        </w:numPr>
      </w:pPr>
      <w:r>
        <w:t>Rows that start with 1 define the key words. Read those out from the metadata.txt file and edit the CameraCalibration.xls. They should also correspond to the property names listed in the device editor WITHOUT the camera name prefix.</w:t>
      </w:r>
    </w:p>
    <w:p w14:paraId="1E2F0966" w14:textId="413DD972" w:rsidR="0045478E" w:rsidRDefault="0045478E" w:rsidP="0045478E">
      <w:pPr>
        <w:pStyle w:val="ListParagraph"/>
        <w:numPr>
          <w:ilvl w:val="1"/>
          <w:numId w:val="13"/>
        </w:numPr>
      </w:pPr>
      <w:r>
        <w:t>The Rows that start with 1 also define key words for micromanager related keywords such as the ROI.</w:t>
      </w:r>
    </w:p>
    <w:p w14:paraId="615A0B4E" w14:textId="3B0E1E30" w:rsidR="00FB307D" w:rsidRDefault="00FB307D" w:rsidP="0045478E">
      <w:pPr>
        <w:pStyle w:val="ListParagraph"/>
        <w:numPr>
          <w:ilvl w:val="1"/>
          <w:numId w:val="13"/>
        </w:numPr>
      </w:pPr>
      <w:r>
        <w:t>In rows that start with 2 put the values corresponding to the key words for a specific camera setting. Create a row for each setting you use.</w:t>
      </w:r>
    </w:p>
    <w:p w14:paraId="6D9CDC60" w14:textId="3189EBB9" w:rsidR="00FB307D" w:rsidRDefault="00FB307D" w:rsidP="0045478E">
      <w:pPr>
        <w:pStyle w:val="ListParagraph"/>
        <w:numPr>
          <w:ilvl w:val="1"/>
          <w:numId w:val="13"/>
        </w:numPr>
      </w:pPr>
      <w:r>
        <w:t xml:space="preserve">The </w:t>
      </w:r>
      <w:proofErr w:type="spellStart"/>
      <w:r>
        <w:t>cameraId</w:t>
      </w:r>
      <w:proofErr w:type="spellEnd"/>
      <w:r>
        <w:t xml:space="preserve"> is used to identify the setup if several microscopes are used with one copy of SMAP. Add a calibration block for each camera.</w:t>
      </w:r>
    </w:p>
    <w:p w14:paraId="5670A8F2" w14:textId="2DC4AFE6" w:rsidR="00FB307D" w:rsidRDefault="00FB307D" w:rsidP="0045478E">
      <w:pPr>
        <w:pStyle w:val="ListParagraph"/>
        <w:numPr>
          <w:ilvl w:val="1"/>
          <w:numId w:val="13"/>
        </w:numPr>
      </w:pPr>
      <w:r>
        <w:t xml:space="preserve">For each setting, enter the Offset and conversion, determined either from the spec sheet or a calibration measurement. Note that the conversion is without EM gain (EM gain is multiplied additionally, allowing you to change the EM gain without changing the calibration.xls). </w:t>
      </w:r>
    </w:p>
    <w:p w14:paraId="6FDF0F8F" w14:textId="77777777" w:rsidR="00565E51" w:rsidRPr="00565E51" w:rsidRDefault="00565E51" w:rsidP="008C38C2">
      <w:pPr>
        <w:pStyle w:val="ListParagraph"/>
        <w:numPr>
          <w:ilvl w:val="1"/>
          <w:numId w:val="13"/>
        </w:numPr>
      </w:pPr>
      <w:r>
        <w:lastRenderedPageBreak/>
        <w:t xml:space="preserve">You can also define the </w:t>
      </w:r>
      <w:proofErr w:type="spellStart"/>
      <w:r>
        <w:t>pixelsize</w:t>
      </w:r>
      <w:proofErr w:type="spellEnd"/>
      <w:r>
        <w:t xml:space="preserve"> (in nm) of your microscope</w:t>
      </w:r>
    </w:p>
    <w:p w14:paraId="5B64DF5A" w14:textId="77777777" w:rsidR="000A7070" w:rsidRDefault="000A7070" w:rsidP="000A7070">
      <w:pPr>
        <w:pStyle w:val="Heading1"/>
      </w:pPr>
      <w:r>
        <w:t>Single-molecule localization</w:t>
      </w:r>
    </w:p>
    <w:p w14:paraId="7F5EDC12" w14:textId="752D9BAB" w:rsidR="00E51049" w:rsidRDefault="00E51049" w:rsidP="00E51049">
      <w:pPr>
        <w:pStyle w:val="Heading2"/>
      </w:pPr>
      <w:r>
        <w:t xml:space="preserve">Selection of a </w:t>
      </w:r>
      <w:r w:rsidRPr="00E51049">
        <w:t>localization</w:t>
      </w:r>
      <w:r>
        <w:t xml:space="preserve"> Workflow</w:t>
      </w:r>
    </w:p>
    <w:p w14:paraId="62C33008" w14:textId="6F677C61" w:rsidR="00E51049" w:rsidRDefault="00157F6D" w:rsidP="00157F6D">
      <w:pPr>
        <w:pStyle w:val="ListParagraph"/>
        <w:numPr>
          <w:ilvl w:val="0"/>
          <w:numId w:val="37"/>
        </w:numPr>
      </w:pPr>
      <w:r>
        <w:t xml:space="preserve">A workflow for single-molecule localization can be selected in the menu </w:t>
      </w:r>
      <w:r>
        <w:rPr>
          <w:b/>
        </w:rPr>
        <w:t xml:space="preserve">SMAP/Preferences… </w:t>
      </w:r>
      <w:r>
        <w:t>in the line ‘descript</w:t>
      </w:r>
      <w:ins w:id="0" w:author="nanomat" w:date="2016-05-13T16:48:00Z">
        <w:r w:rsidR="008E7597">
          <w:t>i</w:t>
        </w:r>
      </w:ins>
      <w:r>
        <w:t>on file for fitting workflow’.</w:t>
      </w:r>
    </w:p>
    <w:p w14:paraId="70458A20" w14:textId="578C9DD9" w:rsidR="00C0186B" w:rsidRDefault="00157F6D" w:rsidP="00C0186B">
      <w:pPr>
        <w:pStyle w:val="ListParagraph"/>
        <w:numPr>
          <w:ilvl w:val="0"/>
          <w:numId w:val="37"/>
        </w:numPr>
      </w:pPr>
      <w:r>
        <w:rPr>
          <w:b/>
        </w:rPr>
        <w:t>Save and Exit</w:t>
      </w:r>
      <w:r>
        <w:t xml:space="preserve"> and restart SMAP.</w:t>
      </w:r>
    </w:p>
    <w:p w14:paraId="489063B3" w14:textId="3587F597" w:rsidR="00C0186B" w:rsidRPr="00E51049" w:rsidRDefault="00C0186B" w:rsidP="00C0186B">
      <w:pPr>
        <w:pStyle w:val="ListParagraph"/>
        <w:numPr>
          <w:ilvl w:val="0"/>
          <w:numId w:val="37"/>
        </w:numPr>
      </w:pPr>
      <w:r>
        <w:t xml:space="preserve">You can find a description of the current fitting workflow and a graphical representation of the modules at </w:t>
      </w:r>
      <w:r>
        <w:rPr>
          <w:b/>
        </w:rPr>
        <w:t xml:space="preserve">Workflow Info </w:t>
      </w:r>
      <w:r>
        <w:t xml:space="preserve">in the </w:t>
      </w:r>
      <w:r>
        <w:rPr>
          <w:b/>
        </w:rPr>
        <w:t xml:space="preserve">Localize/Input Image </w:t>
      </w:r>
      <w:r>
        <w:t>tab.</w:t>
      </w:r>
    </w:p>
    <w:p w14:paraId="47D96A05" w14:textId="77777777" w:rsidR="000A7070" w:rsidRPr="000A7070" w:rsidRDefault="000A7070" w:rsidP="005B0ACD">
      <w:pPr>
        <w:pStyle w:val="Heading2"/>
      </w:pPr>
      <w:r>
        <w:t>Basic fitting</w:t>
      </w:r>
    </w:p>
    <w:p w14:paraId="7AC511FD" w14:textId="77777777" w:rsidR="00565E51" w:rsidRDefault="00565E51" w:rsidP="008C38C2">
      <w:pPr>
        <w:pStyle w:val="ListParagraph"/>
        <w:numPr>
          <w:ilvl w:val="0"/>
          <w:numId w:val="14"/>
        </w:numPr>
      </w:pPr>
      <w:r>
        <w:t xml:space="preserve">In the </w:t>
      </w:r>
      <w:r w:rsidRPr="00565E51">
        <w:rPr>
          <w:b/>
        </w:rPr>
        <w:t>Localize</w:t>
      </w:r>
      <w:r>
        <w:t xml:space="preserve"> Tab, </w:t>
      </w:r>
      <w:r>
        <w:rPr>
          <w:b/>
        </w:rPr>
        <w:t>load images</w:t>
      </w:r>
      <w:r>
        <w:t xml:space="preserve">: Select one image inside a directory containing all the </w:t>
      </w:r>
      <w:proofErr w:type="spellStart"/>
      <w:r>
        <w:t>tifs</w:t>
      </w:r>
      <w:proofErr w:type="spellEnd"/>
      <w:r>
        <w:t>, or a tiff-stack.</w:t>
      </w:r>
    </w:p>
    <w:p w14:paraId="754FFE62" w14:textId="1C255983" w:rsidR="00565E51" w:rsidRDefault="00FB307D" w:rsidP="00FB307D">
      <w:pPr>
        <w:pStyle w:val="ListParagraph"/>
        <w:numPr>
          <w:ilvl w:val="0"/>
          <w:numId w:val="14"/>
        </w:numPr>
      </w:pPr>
      <w:r>
        <w:t xml:space="preserve">If </w:t>
      </w:r>
      <w:proofErr w:type="spellStart"/>
      <w:r>
        <w:t>M</w:t>
      </w:r>
      <w:r w:rsidR="00565E51">
        <w:t>icromanger</w:t>
      </w:r>
      <w:proofErr w:type="spellEnd"/>
      <w:r w:rsidR="00565E51">
        <w:t xml:space="preserve"> </w:t>
      </w:r>
      <w:r>
        <w:t>was used to acquire the images, a metadata.txt was found and the CameraCalibration.xls was modified to fit the setup, the acquisition param</w:t>
      </w:r>
      <w:r w:rsidR="00565E51">
        <w:t>eters are automatically set. Otherwise</w:t>
      </w:r>
      <w:r w:rsidR="000A7070">
        <w:t xml:space="preserve"> you can either </w:t>
      </w:r>
      <w:r w:rsidR="000A7070">
        <w:rPr>
          <w:b/>
        </w:rPr>
        <w:t xml:space="preserve">load </w:t>
      </w:r>
      <w:proofErr w:type="spellStart"/>
      <w:r w:rsidR="000A7070">
        <w:rPr>
          <w:b/>
        </w:rPr>
        <w:t>meatadata</w:t>
      </w:r>
      <w:proofErr w:type="spellEnd"/>
      <w:r w:rsidR="000A7070">
        <w:t xml:space="preserve"> from a previous experiment or manually </w:t>
      </w:r>
      <w:r w:rsidR="000A7070">
        <w:rPr>
          <w:b/>
        </w:rPr>
        <w:t>set Cam Parameters</w:t>
      </w:r>
      <w:r w:rsidR="000A7070">
        <w:t>.</w:t>
      </w:r>
    </w:p>
    <w:p w14:paraId="18DEEFF6" w14:textId="5FE7C770" w:rsidR="000A7070" w:rsidRDefault="000A7070" w:rsidP="008C38C2">
      <w:pPr>
        <w:pStyle w:val="ListParagraph"/>
        <w:numPr>
          <w:ilvl w:val="0"/>
          <w:numId w:val="14"/>
        </w:numPr>
      </w:pPr>
      <w:r>
        <w:t xml:space="preserve">You can specify a frame range which to fit. </w:t>
      </w:r>
      <w:r w:rsidRPr="000A7070">
        <w:rPr>
          <w:b/>
        </w:rPr>
        <w:t>Empty localizations</w:t>
      </w:r>
      <w:r>
        <w:t xml:space="preserve"> </w:t>
      </w:r>
      <w:proofErr w:type="gramStart"/>
      <w:r>
        <w:t>removes</w:t>
      </w:r>
      <w:proofErr w:type="gramEnd"/>
      <w:r>
        <w:t xml:space="preserve"> current localization data from the memory </w:t>
      </w:r>
      <w:r w:rsidR="00FB307D">
        <w:t xml:space="preserve">before fitting </w:t>
      </w:r>
      <w:r>
        <w:t xml:space="preserve">(recommended). Check </w:t>
      </w:r>
      <w:r w:rsidRPr="000A7070">
        <w:rPr>
          <w:b/>
        </w:rPr>
        <w:t>Online analysis</w:t>
      </w:r>
      <w:r>
        <w:t xml:space="preserve"> if you want to fit during the acquisition (then the maximum frame is ignored, and SMAP waits for new images).</w:t>
      </w:r>
    </w:p>
    <w:p w14:paraId="3BA87BAC" w14:textId="77777777" w:rsidR="00565E51" w:rsidRDefault="000A7070" w:rsidP="008C38C2">
      <w:pPr>
        <w:pStyle w:val="ListParagraph"/>
        <w:numPr>
          <w:ilvl w:val="0"/>
          <w:numId w:val="14"/>
        </w:numPr>
      </w:pPr>
      <w:r>
        <w:t xml:space="preserve">In the </w:t>
      </w:r>
      <w:r w:rsidRPr="000A7070">
        <w:rPr>
          <w:b/>
        </w:rPr>
        <w:t>Peak Finder</w:t>
      </w:r>
      <w:r>
        <w:t xml:space="preserve"> Tab you can set the parameters for the initial guessing of single-molecule positions. Usually this is done on</w:t>
      </w:r>
      <w:r w:rsidR="00920C0A">
        <w:t xml:space="preserve"> a background-</w:t>
      </w:r>
      <w:r>
        <w:t>corrected image. Use ToolTips (hover mouse over control) to get information about specific parameters.</w:t>
      </w:r>
    </w:p>
    <w:p w14:paraId="499D3E04" w14:textId="77777777" w:rsidR="000A7070" w:rsidRDefault="000A7070" w:rsidP="008C38C2">
      <w:pPr>
        <w:pStyle w:val="ListParagraph"/>
        <w:numPr>
          <w:ilvl w:val="0"/>
          <w:numId w:val="14"/>
        </w:numPr>
      </w:pPr>
      <w:r>
        <w:t xml:space="preserve">By pressing </w:t>
      </w:r>
      <w:r>
        <w:rPr>
          <w:b/>
        </w:rPr>
        <w:t>Preview</w:t>
      </w:r>
      <w:r>
        <w:t xml:space="preserve"> after selecting a frame with the slider next to it an image will open which will show the positions of the found localizations. Use this to optimize peak finding parameters. The preview mode determines which images are shown here.</w:t>
      </w:r>
    </w:p>
    <w:p w14:paraId="3060F2B3" w14:textId="3A2D24DA" w:rsidR="000A7070" w:rsidRDefault="000A7070" w:rsidP="008C38C2">
      <w:pPr>
        <w:pStyle w:val="ListParagraph"/>
        <w:numPr>
          <w:ilvl w:val="0"/>
          <w:numId w:val="14"/>
        </w:numPr>
      </w:pPr>
      <w:r>
        <w:t xml:space="preserve">You can </w:t>
      </w:r>
      <w:ins w:id="1" w:author="nanomat" w:date="2016-05-17T10:56:00Z">
        <w:r w:rsidR="00D81899">
          <w:t xml:space="preserve">restrict the fitting to pre-defined </w:t>
        </w:r>
      </w:ins>
      <w:del w:id="2" w:author="nanomat" w:date="2016-05-17T10:56:00Z">
        <w:r w:rsidDel="00D81899">
          <w:delText xml:space="preserve">determine a </w:delText>
        </w:r>
      </w:del>
      <w:del w:id="3" w:author="nanomat" w:date="2016-05-17T15:59:00Z">
        <w:r w:rsidDel="00E01037">
          <w:delText>ROI</w:delText>
        </w:r>
      </w:del>
      <w:del w:id="4" w:author="nanomat" w:date="2016-05-17T10:56:00Z">
        <w:r w:rsidDel="00D81899">
          <w:delText xml:space="preserve"> in which the fitting is performed</w:delText>
        </w:r>
      </w:del>
      <w:ins w:id="5" w:author="nanomat" w:date="2016-05-17T15:59:00Z">
        <w:r w:rsidR="00E01037">
          <w:t>region</w:t>
        </w:r>
      </w:ins>
      <w:ins w:id="6" w:author="nanomat" w:date="2016-05-17T10:56:00Z">
        <w:r w:rsidR="00D81899">
          <w:t>s</w:t>
        </w:r>
      </w:ins>
      <w:ins w:id="7" w:author="nanomat" w:date="2016-05-17T15:59:00Z">
        <w:r w:rsidR="00E01037">
          <w:t xml:space="preserve"> in the image</w:t>
        </w:r>
      </w:ins>
      <w:r>
        <w:t xml:space="preserve">. First </w:t>
      </w:r>
      <w:del w:id="8" w:author="nanomat" w:date="2016-05-17T10:56:00Z">
        <w:r w:rsidDel="00D81899">
          <w:delText xml:space="preserve">use </w:delText>
        </w:r>
      </w:del>
      <w:ins w:id="9" w:author="nanomat" w:date="2016-05-17T10:56:00Z">
        <w:r w:rsidR="00D81899">
          <w:t>select</w:t>
        </w:r>
        <w:r w:rsidR="00D81899">
          <w:t xml:space="preserve"> </w:t>
        </w:r>
      </w:ins>
      <w:r>
        <w:t xml:space="preserve">either an elliptical or rectangular ROI in the popup menu. With </w:t>
      </w:r>
      <w:r w:rsidRPr="000A7070">
        <w:rPr>
          <w:b/>
        </w:rPr>
        <w:t>Fit in ROI</w:t>
      </w:r>
      <w:r>
        <w:t xml:space="preserve"> you can select a region in which to fit, with </w:t>
      </w:r>
      <w:r w:rsidRPr="000A7070">
        <w:rPr>
          <w:b/>
        </w:rPr>
        <w:t>Remove ROI</w:t>
      </w:r>
      <w:r>
        <w:t xml:space="preserve"> you can select a region which to exclude from the fit. You can define multiple ROIs.</w:t>
      </w:r>
      <w:bookmarkStart w:id="10" w:name="_GoBack"/>
      <w:bookmarkEnd w:id="10"/>
      <w:r>
        <w:t xml:space="preserve"> </w:t>
      </w:r>
      <w:r w:rsidRPr="000A7070">
        <w:rPr>
          <w:b/>
        </w:rPr>
        <w:t>Clear ROI</w:t>
      </w:r>
      <w:r>
        <w:t xml:space="preserve"> to fit everything.</w:t>
      </w:r>
    </w:p>
    <w:p w14:paraId="124B8F4D" w14:textId="77777777" w:rsidR="000A7070" w:rsidRDefault="000A7070" w:rsidP="008C38C2">
      <w:pPr>
        <w:pStyle w:val="ListParagraph"/>
        <w:numPr>
          <w:ilvl w:val="0"/>
          <w:numId w:val="14"/>
        </w:numPr>
      </w:pPr>
      <w:r>
        <w:t>In the Fitter Tab you set</w:t>
      </w:r>
    </w:p>
    <w:p w14:paraId="77C54161" w14:textId="40835E40" w:rsidR="000A7070" w:rsidRDefault="000A7070" w:rsidP="008C38C2">
      <w:pPr>
        <w:pStyle w:val="ListParagraph"/>
        <w:numPr>
          <w:ilvl w:val="1"/>
          <w:numId w:val="14"/>
        </w:numPr>
      </w:pPr>
      <w:r>
        <w:t xml:space="preserve">The size of the ROI in which the fitting </w:t>
      </w:r>
      <w:ins w:id="11" w:author="nanomat" w:date="2016-05-17T10:57:00Z">
        <w:r w:rsidR="00D81899">
          <w:t xml:space="preserve">of single molecules </w:t>
        </w:r>
      </w:ins>
      <w:r>
        <w:t>is performed</w:t>
      </w:r>
    </w:p>
    <w:p w14:paraId="656A2038" w14:textId="77777777" w:rsidR="000A7070" w:rsidRDefault="000A7070" w:rsidP="008C38C2">
      <w:pPr>
        <w:pStyle w:val="ListParagraph"/>
        <w:numPr>
          <w:ilvl w:val="1"/>
          <w:numId w:val="14"/>
        </w:numPr>
      </w:pPr>
      <w:r>
        <w:t>The fitter module and its parameters</w:t>
      </w:r>
    </w:p>
    <w:p w14:paraId="3362F975" w14:textId="77777777" w:rsidR="000A7070" w:rsidRDefault="000A7070" w:rsidP="008C38C2">
      <w:pPr>
        <w:pStyle w:val="ListParagraph"/>
        <w:numPr>
          <w:ilvl w:val="1"/>
          <w:numId w:val="14"/>
        </w:numPr>
      </w:pPr>
      <w:r>
        <w:t>If to fit on the background corrected data (not recommended)</w:t>
      </w:r>
    </w:p>
    <w:p w14:paraId="7708D3AB" w14:textId="77777777" w:rsidR="000A7070" w:rsidRDefault="000A7070" w:rsidP="008C38C2">
      <w:pPr>
        <w:pStyle w:val="ListParagraph"/>
        <w:numPr>
          <w:ilvl w:val="0"/>
          <w:numId w:val="14"/>
        </w:numPr>
      </w:pPr>
      <w:r>
        <w:t xml:space="preserve">In the </w:t>
      </w:r>
      <w:r>
        <w:rPr>
          <w:b/>
        </w:rPr>
        <w:t>Localizations</w:t>
      </w:r>
      <w:r>
        <w:t xml:space="preserve"> Tab you can switch on the rendering during the fitting and set the update time. In </w:t>
      </w:r>
      <w:r w:rsidR="00920C0A">
        <w:t>addition,</w:t>
      </w:r>
      <w:r>
        <w:t xml:space="preserve"> you can do simple pre-filtering of the data. To set these parameters you can again use </w:t>
      </w:r>
      <w:r>
        <w:rPr>
          <w:b/>
        </w:rPr>
        <w:t>Preview</w:t>
      </w:r>
      <w:r>
        <w:t xml:space="preserve">. Found candidate positions are marked with a </w:t>
      </w:r>
      <w:proofErr w:type="gramStart"/>
      <w:r>
        <w:t>box,</w:t>
      </w:r>
      <w:proofErr w:type="gramEnd"/>
      <w:r>
        <w:t xml:space="preserve"> found localizations which pass the filters are marked by a circle.</w:t>
      </w:r>
    </w:p>
    <w:p w14:paraId="28AD42FB" w14:textId="77777777" w:rsidR="000A7070" w:rsidRDefault="000A7070" w:rsidP="008C38C2">
      <w:pPr>
        <w:pStyle w:val="ListParagraph"/>
        <w:numPr>
          <w:ilvl w:val="0"/>
          <w:numId w:val="14"/>
        </w:numPr>
      </w:pPr>
      <w:r>
        <w:t xml:space="preserve">Now you can fit the whole data by pressing </w:t>
      </w:r>
      <w:r>
        <w:rPr>
          <w:b/>
        </w:rPr>
        <w:t>Localize</w:t>
      </w:r>
      <w:r>
        <w:t>.</w:t>
      </w:r>
    </w:p>
    <w:p w14:paraId="19EF5467" w14:textId="77777777" w:rsidR="00920C0A" w:rsidRDefault="00920C0A" w:rsidP="008C38C2">
      <w:pPr>
        <w:pStyle w:val="ListParagraph"/>
        <w:numPr>
          <w:ilvl w:val="0"/>
          <w:numId w:val="14"/>
        </w:numPr>
      </w:pPr>
      <w:r>
        <w:t>The fitted localizations are automatically saved in the base directory of the images with an extension ‘_</w:t>
      </w:r>
      <w:proofErr w:type="spellStart"/>
      <w:r>
        <w:t>sml</w:t>
      </w:r>
      <w:proofErr w:type="spellEnd"/>
      <w:r>
        <w:t>’.</w:t>
      </w:r>
    </w:p>
    <w:p w14:paraId="0D85B642" w14:textId="77777777" w:rsidR="000A7070" w:rsidRDefault="000A7070" w:rsidP="005B0ACD">
      <w:pPr>
        <w:pStyle w:val="Heading2"/>
      </w:pPr>
      <w:r>
        <w:t>Batch processing</w:t>
      </w:r>
    </w:p>
    <w:p w14:paraId="5DADB65A" w14:textId="77777777" w:rsidR="000A7070" w:rsidRDefault="00920C0A" w:rsidP="008C38C2">
      <w:pPr>
        <w:pStyle w:val="ListParagraph"/>
        <w:numPr>
          <w:ilvl w:val="0"/>
          <w:numId w:val="15"/>
        </w:numPr>
      </w:pPr>
      <w:r>
        <w:t xml:space="preserve">You can save your acquisition fit settings (previous paragraph) with the </w:t>
      </w:r>
      <w:r>
        <w:rPr>
          <w:b/>
        </w:rPr>
        <w:t>Batch</w:t>
      </w:r>
      <w:r>
        <w:t xml:space="preserve"> button.</w:t>
      </w:r>
    </w:p>
    <w:p w14:paraId="6C397342" w14:textId="77777777" w:rsidR="00920C0A" w:rsidRDefault="00920C0A" w:rsidP="008C38C2">
      <w:pPr>
        <w:pStyle w:val="ListParagraph"/>
        <w:numPr>
          <w:ilvl w:val="0"/>
          <w:numId w:val="15"/>
        </w:numPr>
      </w:pPr>
      <w:r>
        <w:lastRenderedPageBreak/>
        <w:t xml:space="preserve">In the </w:t>
      </w:r>
      <w:r>
        <w:rPr>
          <w:b/>
        </w:rPr>
        <w:t>Input Image</w:t>
      </w:r>
      <w:r>
        <w:t xml:space="preserve"> Tab open the </w:t>
      </w:r>
      <w:r>
        <w:rPr>
          <w:b/>
        </w:rPr>
        <w:t>Batch processor</w:t>
      </w:r>
      <w:r>
        <w:t>.</w:t>
      </w:r>
    </w:p>
    <w:p w14:paraId="73079FA3" w14:textId="77777777" w:rsidR="00920C0A" w:rsidRDefault="00920C0A" w:rsidP="008C38C2">
      <w:pPr>
        <w:pStyle w:val="ListParagraph"/>
        <w:numPr>
          <w:ilvl w:val="0"/>
          <w:numId w:val="15"/>
        </w:numPr>
      </w:pPr>
      <w:r>
        <w:t xml:space="preserve">The batch file you just saved is already set as the main batch file. But you can replace it by another with </w:t>
      </w:r>
      <w:r>
        <w:rPr>
          <w:b/>
        </w:rPr>
        <w:t xml:space="preserve">load main </w:t>
      </w:r>
      <w:proofErr w:type="spellStart"/>
      <w:r>
        <w:rPr>
          <w:b/>
        </w:rPr>
        <w:t>batchfile</w:t>
      </w:r>
      <w:proofErr w:type="spellEnd"/>
      <w:r>
        <w:rPr>
          <w:b/>
        </w:rPr>
        <w:t>.</w:t>
      </w:r>
      <w:r>
        <w:t xml:space="preserve"> If </w:t>
      </w:r>
      <w:r>
        <w:rPr>
          <w:b/>
        </w:rPr>
        <w:t>use for all</w:t>
      </w:r>
      <w:r>
        <w:t xml:space="preserve"> is checked, this will be used for all the fits, otherwise only for the datasets which are not imported to the batch processor with a batch file.</w:t>
      </w:r>
    </w:p>
    <w:p w14:paraId="06842961" w14:textId="77777777" w:rsidR="00920C0A" w:rsidRDefault="00920C0A" w:rsidP="008C38C2">
      <w:pPr>
        <w:pStyle w:val="ListParagraph"/>
        <w:numPr>
          <w:ilvl w:val="0"/>
          <w:numId w:val="15"/>
        </w:numPr>
      </w:pPr>
      <w:r>
        <w:t xml:space="preserve">With </w:t>
      </w:r>
      <w:r>
        <w:rPr>
          <w:b/>
        </w:rPr>
        <w:t>add</w:t>
      </w:r>
      <w:r>
        <w:t xml:space="preserve"> you can add a) further batch files, b) one single image from a stack or c) a multiple tiff stack. These appear in the list on the left.</w:t>
      </w:r>
    </w:p>
    <w:p w14:paraId="173416C7" w14:textId="77777777" w:rsidR="00920C0A" w:rsidRDefault="00920C0A" w:rsidP="008C38C2">
      <w:pPr>
        <w:pStyle w:val="ListParagraph"/>
        <w:numPr>
          <w:ilvl w:val="0"/>
          <w:numId w:val="15"/>
        </w:numPr>
      </w:pPr>
      <w:r>
        <w:t xml:space="preserve">You can multiple directories with </w:t>
      </w:r>
      <w:r>
        <w:rPr>
          <w:b/>
        </w:rPr>
        <w:t>add directories</w:t>
      </w:r>
      <w:r>
        <w:t xml:space="preserve">. These directories contain a) tiff images, b) further directories with Tiff images inside (here use the filter string below to specify which directories to load, and the </w:t>
      </w:r>
      <w:r>
        <w:rPr>
          <w:b/>
        </w:rPr>
        <w:t>&gt;#images</w:t>
      </w:r>
      <w:r>
        <w:t xml:space="preserve"> to set a lower limit for the number of images.</w:t>
      </w:r>
    </w:p>
    <w:p w14:paraId="445A8E09" w14:textId="77777777" w:rsidR="00920C0A" w:rsidRDefault="00920C0A" w:rsidP="008C38C2">
      <w:pPr>
        <w:pStyle w:val="ListParagraph"/>
        <w:numPr>
          <w:ilvl w:val="0"/>
          <w:numId w:val="15"/>
        </w:numPr>
      </w:pPr>
      <w:r>
        <w:t>You can remove items from the list, but don’t empty it. With Batch process the fitting starts.</w:t>
      </w:r>
    </w:p>
    <w:p w14:paraId="6107BC85" w14:textId="77777777" w:rsidR="00920C0A" w:rsidRDefault="00920C0A" w:rsidP="00920C0A">
      <w:pPr>
        <w:pStyle w:val="Heading1"/>
      </w:pPr>
      <w:r>
        <w:t>Rendering</w:t>
      </w:r>
    </w:p>
    <w:p w14:paraId="00D81E93" w14:textId="77777777" w:rsidR="00920C0A" w:rsidRDefault="00920C0A" w:rsidP="005B0ACD">
      <w:pPr>
        <w:pStyle w:val="Heading2"/>
      </w:pPr>
      <w:r>
        <w:t>Load localizations</w:t>
      </w:r>
    </w:p>
    <w:p w14:paraId="7E19A239" w14:textId="77777777" w:rsidR="00920C0A" w:rsidRDefault="00920C0A" w:rsidP="008C38C2">
      <w:pPr>
        <w:pStyle w:val="ListParagraph"/>
        <w:numPr>
          <w:ilvl w:val="0"/>
          <w:numId w:val="16"/>
        </w:numPr>
      </w:pPr>
      <w:r>
        <w:t xml:space="preserve">In the </w:t>
      </w:r>
      <w:r>
        <w:rPr>
          <w:b/>
        </w:rPr>
        <w:t>File</w:t>
      </w:r>
      <w:r>
        <w:t xml:space="preserve"> tab press </w:t>
      </w:r>
      <w:r>
        <w:rPr>
          <w:b/>
        </w:rPr>
        <w:t>Load</w:t>
      </w:r>
      <w:r>
        <w:t xml:space="preserve"> and select a file containing localizations (‘_</w:t>
      </w:r>
      <w:proofErr w:type="spellStart"/>
      <w:r>
        <w:t>sml.mat</w:t>
      </w:r>
      <w:proofErr w:type="spellEnd"/>
      <w:r>
        <w:t>’, but also ‘.</w:t>
      </w:r>
      <w:proofErr w:type="spellStart"/>
      <w:r>
        <w:t>csv</w:t>
      </w:r>
      <w:proofErr w:type="spellEnd"/>
      <w:r>
        <w:t xml:space="preserve">’). </w:t>
      </w:r>
    </w:p>
    <w:p w14:paraId="38716716" w14:textId="2D751380" w:rsidR="00920C0A" w:rsidRDefault="00920C0A" w:rsidP="008C38C2">
      <w:pPr>
        <w:pStyle w:val="ListParagraph"/>
        <w:numPr>
          <w:ilvl w:val="0"/>
          <w:numId w:val="16"/>
        </w:numPr>
      </w:pPr>
      <w:r>
        <w:t xml:space="preserve">The localizations are automatically grouped (i.e. localizations in adjacent frames stemming from one and the same </w:t>
      </w:r>
      <w:proofErr w:type="spellStart"/>
      <w:r>
        <w:t>fluorophore</w:t>
      </w:r>
      <w:proofErr w:type="spellEnd"/>
      <w:r>
        <w:t xml:space="preserve"> are combined into one localization), using the parameters below (maximum </w:t>
      </w:r>
      <w:r w:rsidR="0071629B">
        <w:t>allowed</w:t>
      </w:r>
      <w:r>
        <w:t xml:space="preserve"> displacement, maximum time in frames the molecule can be dark). Note that also the ungrouped localizations are always available. If you change the parameters, press </w:t>
      </w:r>
      <w:r>
        <w:rPr>
          <w:b/>
        </w:rPr>
        <w:t>Group</w:t>
      </w:r>
      <w:r>
        <w:t xml:space="preserve"> to regroup.</w:t>
      </w:r>
    </w:p>
    <w:p w14:paraId="3A73295F" w14:textId="7F79CE98" w:rsidR="004C1358" w:rsidRDefault="004C1358" w:rsidP="008C38C2">
      <w:pPr>
        <w:pStyle w:val="ListParagraph"/>
        <w:numPr>
          <w:ilvl w:val="0"/>
          <w:numId w:val="16"/>
        </w:numPr>
      </w:pPr>
      <w:r>
        <w:t>After loading</w:t>
      </w:r>
      <w:r w:rsidR="0071629B">
        <w:t>,</w:t>
      </w:r>
      <w:r>
        <w:t xml:space="preserve"> the </w:t>
      </w:r>
      <w:r>
        <w:rPr>
          <w:b/>
        </w:rPr>
        <w:t>Render</w:t>
      </w:r>
      <w:r>
        <w:t xml:space="preserve"> tab is opened and an overview image is displayed. By clicking in the overview image or pressing </w:t>
      </w:r>
      <w:r>
        <w:rPr>
          <w:b/>
        </w:rPr>
        <w:t>Reconstruct</w:t>
      </w:r>
      <w:r>
        <w:t xml:space="preserve">, the </w:t>
      </w:r>
      <w:proofErr w:type="spellStart"/>
      <w:r>
        <w:t>superresolution</w:t>
      </w:r>
      <w:proofErr w:type="spellEnd"/>
      <w:r>
        <w:t xml:space="preserve"> image is calculated. </w:t>
      </w:r>
    </w:p>
    <w:p w14:paraId="1F80A7D2" w14:textId="7EF79DCB" w:rsidR="004C1358" w:rsidRDefault="004C1358" w:rsidP="008C38C2">
      <w:pPr>
        <w:pStyle w:val="ListParagraph"/>
        <w:numPr>
          <w:ilvl w:val="0"/>
          <w:numId w:val="16"/>
        </w:numPr>
      </w:pPr>
      <w:r>
        <w:rPr>
          <w:b/>
        </w:rPr>
        <w:t>Load</w:t>
      </w:r>
      <w:r>
        <w:t xml:space="preserve"> clears current data before loading. </w:t>
      </w:r>
      <w:r>
        <w:rPr>
          <w:b/>
        </w:rPr>
        <w:t>Add</w:t>
      </w:r>
      <w:r>
        <w:t xml:space="preserve"> </w:t>
      </w:r>
      <w:proofErr w:type="gramStart"/>
      <w:r>
        <w:t>adds</w:t>
      </w:r>
      <w:proofErr w:type="gramEnd"/>
      <w:r>
        <w:t xml:space="preserve"> a file to the current localizations</w:t>
      </w:r>
      <w:r w:rsidR="0071629B">
        <w:t xml:space="preserve"> without clearing already loaded localizations.</w:t>
      </w:r>
    </w:p>
    <w:p w14:paraId="5AFD0B93" w14:textId="5B6E4CEE" w:rsidR="004C1358" w:rsidRDefault="004C1358" w:rsidP="008C38C2">
      <w:pPr>
        <w:pStyle w:val="ListParagraph"/>
        <w:numPr>
          <w:ilvl w:val="0"/>
          <w:numId w:val="16"/>
        </w:numPr>
      </w:pPr>
      <w:r>
        <w:t>After loading localizations, you can add single tiff images (diffraction limited markers) and associate them to a localization file.</w:t>
      </w:r>
    </w:p>
    <w:p w14:paraId="6590B82F" w14:textId="41DD1134" w:rsidR="004C1358" w:rsidRDefault="004C1358" w:rsidP="005B0ACD">
      <w:pPr>
        <w:pStyle w:val="Heading2"/>
      </w:pPr>
      <w:r>
        <w:t xml:space="preserve">Modify the size and location of the image </w:t>
      </w:r>
    </w:p>
    <w:p w14:paraId="0FCC8DBB" w14:textId="7BBFC679" w:rsidR="004C1358" w:rsidRDefault="0071629B" w:rsidP="008C38C2">
      <w:pPr>
        <w:pStyle w:val="ListParagraph"/>
        <w:numPr>
          <w:ilvl w:val="0"/>
          <w:numId w:val="21"/>
        </w:numPr>
      </w:pPr>
      <w:r>
        <w:t>Set</w:t>
      </w:r>
      <w:r w:rsidR="004C1358">
        <w:t xml:space="preserve"> the </w:t>
      </w:r>
      <w:proofErr w:type="spellStart"/>
      <w:r w:rsidR="004C1358">
        <w:t>pixelsize</w:t>
      </w:r>
      <w:proofErr w:type="spellEnd"/>
      <w:r w:rsidR="004C1358">
        <w:t xml:space="preserve"> in the Format GUI (or use the mouse wheel to zoom in and out). Use pre-defined pixel sizes.</w:t>
      </w:r>
    </w:p>
    <w:p w14:paraId="44C2A2C8" w14:textId="0C5A1037" w:rsidR="004C1358" w:rsidRDefault="004C1358" w:rsidP="008C38C2">
      <w:pPr>
        <w:pStyle w:val="ListParagraph"/>
        <w:numPr>
          <w:ilvl w:val="0"/>
          <w:numId w:val="21"/>
        </w:numPr>
      </w:pPr>
      <w:r>
        <w:t>You can chan</w:t>
      </w:r>
      <w:r w:rsidR="0071629B">
        <w:t>ge the size of the image window.</w:t>
      </w:r>
    </w:p>
    <w:p w14:paraId="033F2BD5" w14:textId="6C98D741" w:rsidR="004C1358" w:rsidRDefault="004C1358" w:rsidP="008C38C2">
      <w:pPr>
        <w:pStyle w:val="ListParagraph"/>
        <w:numPr>
          <w:ilvl w:val="0"/>
          <w:numId w:val="21"/>
        </w:numPr>
      </w:pPr>
      <w:r>
        <w:t xml:space="preserve">You can move around the </w:t>
      </w:r>
      <w:proofErr w:type="spellStart"/>
      <w:r>
        <w:t>superresolution</w:t>
      </w:r>
      <w:proofErr w:type="spellEnd"/>
      <w:r>
        <w:t xml:space="preserve"> image by clicking on it, </w:t>
      </w:r>
      <w:proofErr w:type="gramStart"/>
      <w:r>
        <w:t>then</w:t>
      </w:r>
      <w:proofErr w:type="gramEnd"/>
      <w:r>
        <w:t xml:space="preserve"> the clicked point will be centered.</w:t>
      </w:r>
    </w:p>
    <w:p w14:paraId="60F70797" w14:textId="76EFE7B4" w:rsidR="004C1358" w:rsidRDefault="004C1358" w:rsidP="008C38C2">
      <w:pPr>
        <w:pStyle w:val="ListParagraph"/>
        <w:numPr>
          <w:ilvl w:val="0"/>
          <w:numId w:val="21"/>
        </w:numPr>
      </w:pPr>
      <w:r>
        <w:t>Right-click resets the view to display all localizations.</w:t>
      </w:r>
    </w:p>
    <w:p w14:paraId="583127A1" w14:textId="006E0D9F" w:rsidR="00A01B97" w:rsidRDefault="00A01B97" w:rsidP="008C38C2">
      <w:pPr>
        <w:pStyle w:val="ListParagraph"/>
        <w:numPr>
          <w:ilvl w:val="0"/>
          <w:numId w:val="21"/>
        </w:numPr>
      </w:pPr>
      <w:r>
        <w:t xml:space="preserve">In </w:t>
      </w:r>
      <w:r w:rsidRPr="008C38C2">
        <w:rPr>
          <w:b/>
        </w:rPr>
        <w:t>par</w:t>
      </w:r>
      <w:r>
        <w:t xml:space="preserve"> you can specify a size of the image</w:t>
      </w:r>
      <w:r w:rsidR="0071629B">
        <w:t xml:space="preserve"> different from the screen resolution</w:t>
      </w:r>
      <w:r>
        <w:t xml:space="preserve"> and binning of pixels.</w:t>
      </w:r>
    </w:p>
    <w:p w14:paraId="08E464C8" w14:textId="3CFAF7AA" w:rsidR="003650DA" w:rsidRDefault="003650DA" w:rsidP="008C38C2">
      <w:pPr>
        <w:pStyle w:val="ListParagraph"/>
        <w:numPr>
          <w:ilvl w:val="0"/>
          <w:numId w:val="21"/>
        </w:numPr>
      </w:pPr>
      <w:r>
        <w:t>Here you can also quickly turn individual layers on and off.</w:t>
      </w:r>
    </w:p>
    <w:p w14:paraId="58E9D7F3" w14:textId="0C9EBF2F" w:rsidR="004C1358" w:rsidRDefault="004C1358" w:rsidP="005B0ACD">
      <w:pPr>
        <w:pStyle w:val="Heading2"/>
      </w:pPr>
      <w:r>
        <w:t>Set the appearance of the image</w:t>
      </w:r>
    </w:p>
    <w:p w14:paraId="411932DC" w14:textId="021F2378" w:rsidR="004C1358" w:rsidRDefault="004C1358" w:rsidP="008C38C2">
      <w:pPr>
        <w:pStyle w:val="ListParagraph"/>
        <w:numPr>
          <w:ilvl w:val="0"/>
          <w:numId w:val="18"/>
        </w:numPr>
      </w:pPr>
      <w:r>
        <w:t xml:space="preserve">The parameters in the </w:t>
      </w:r>
      <w:r w:rsidRPr="004C1358">
        <w:rPr>
          <w:b/>
        </w:rPr>
        <w:t xml:space="preserve">Layer </w:t>
      </w:r>
      <w:r>
        <w:t>tab determine how the image is rendered and which localizations are rendered.</w:t>
      </w:r>
    </w:p>
    <w:p w14:paraId="46EBB88D" w14:textId="1F135712" w:rsidR="004C1358" w:rsidRDefault="004C1358" w:rsidP="008C38C2">
      <w:pPr>
        <w:pStyle w:val="ListParagraph"/>
        <w:numPr>
          <w:ilvl w:val="0"/>
          <w:numId w:val="18"/>
        </w:numPr>
      </w:pPr>
      <w:r>
        <w:t>You can define multiple layers (</w:t>
      </w:r>
      <w:r>
        <w:rPr>
          <w:b/>
        </w:rPr>
        <w:t>+</w:t>
      </w:r>
      <w:r>
        <w:t>)</w:t>
      </w:r>
      <w:r w:rsidR="00F03B08">
        <w:t>,</w:t>
      </w:r>
      <w:r>
        <w:t xml:space="preserve"> which are </w:t>
      </w:r>
      <w:r w:rsidR="00F03B08">
        <w:t>overlaid</w:t>
      </w:r>
      <w:r>
        <w:t xml:space="preserve"> in the </w:t>
      </w:r>
      <w:proofErr w:type="spellStart"/>
      <w:r>
        <w:t>superresolution</w:t>
      </w:r>
      <w:proofErr w:type="spellEnd"/>
      <w:r>
        <w:t xml:space="preserve"> image.</w:t>
      </w:r>
    </w:p>
    <w:p w14:paraId="77A2F453" w14:textId="1BE9116E" w:rsidR="004C1358" w:rsidRDefault="004C1358" w:rsidP="008C38C2">
      <w:pPr>
        <w:pStyle w:val="ListParagraph"/>
        <w:numPr>
          <w:ilvl w:val="0"/>
          <w:numId w:val="18"/>
        </w:numPr>
      </w:pPr>
      <w:r>
        <w:t>The checkbox in the upper left corner determines if the layer is displayed.</w:t>
      </w:r>
    </w:p>
    <w:p w14:paraId="318A2638" w14:textId="771FC51F" w:rsidR="004C1358" w:rsidRDefault="004C1358" w:rsidP="008C38C2">
      <w:pPr>
        <w:pStyle w:val="ListParagraph"/>
        <w:numPr>
          <w:ilvl w:val="0"/>
          <w:numId w:val="18"/>
        </w:numPr>
      </w:pPr>
      <w:r>
        <w:t>Select the file and the channel(s) to display.</w:t>
      </w:r>
    </w:p>
    <w:p w14:paraId="574E6FB1" w14:textId="353A336E" w:rsidR="004C1358" w:rsidRDefault="004C1358" w:rsidP="008C38C2">
      <w:pPr>
        <w:pStyle w:val="ListParagraph"/>
        <w:numPr>
          <w:ilvl w:val="0"/>
          <w:numId w:val="18"/>
        </w:numPr>
      </w:pPr>
      <w:r>
        <w:lastRenderedPageBreak/>
        <w:t xml:space="preserve">Select the renderer: </w:t>
      </w:r>
      <w:r w:rsidR="00F03B08">
        <w:t>‘</w:t>
      </w:r>
      <w:r>
        <w:t>Gauss</w:t>
      </w:r>
      <w:r w:rsidR="00F03B08">
        <w:t>’</w:t>
      </w:r>
      <w:r>
        <w:t xml:space="preserve">, </w:t>
      </w:r>
      <w:r w:rsidR="00F03B08">
        <w:t>‘</w:t>
      </w:r>
      <w:r>
        <w:t>histogram</w:t>
      </w:r>
      <w:r w:rsidR="00F03B08">
        <w:t>’ or</w:t>
      </w:r>
      <w:r>
        <w:t xml:space="preserve"> </w:t>
      </w:r>
      <w:r w:rsidR="00F03B08">
        <w:t>‘</w:t>
      </w:r>
      <w:r>
        <w:t>diffraction limited</w:t>
      </w:r>
      <w:r w:rsidR="00F03B08">
        <w:t>’</w:t>
      </w:r>
      <w:r>
        <w:t xml:space="preserve"> reconstruction or </w:t>
      </w:r>
      <w:r w:rsidR="00F03B08">
        <w:t>‘</w:t>
      </w:r>
      <w:r>
        <w:t>Other</w:t>
      </w:r>
      <w:r w:rsidR="00F03B08">
        <w:t>’</w:t>
      </w:r>
      <w:r>
        <w:t xml:space="preserve"> (external renderer).</w:t>
      </w:r>
      <w:r w:rsidR="003650DA">
        <w:t xml:space="preserve"> In case you have attached a Tiff image to the data, you can choose here to display it.</w:t>
      </w:r>
    </w:p>
    <w:p w14:paraId="18DA1EB7" w14:textId="569E8C46" w:rsidR="004C1358" w:rsidRDefault="004C1358" w:rsidP="008C38C2">
      <w:pPr>
        <w:pStyle w:val="ListParagraph"/>
        <w:numPr>
          <w:ilvl w:val="0"/>
          <w:numId w:val="18"/>
        </w:numPr>
      </w:pPr>
      <w:r>
        <w:t xml:space="preserve">Select </w:t>
      </w:r>
      <w:r w:rsidR="00F03B08">
        <w:t>Color-coding</w:t>
      </w:r>
      <w:r>
        <w:t xml:space="preserve">: </w:t>
      </w:r>
      <w:r w:rsidR="00F03B08">
        <w:t>‘</w:t>
      </w:r>
      <w:r>
        <w:t>Normal</w:t>
      </w:r>
      <w:r w:rsidR="00F03B08">
        <w:t>’</w:t>
      </w:r>
      <w:r>
        <w:t xml:space="preserve"> uses the value of the reconstructed image for coloring, but you can also color the image according to the z-coordinates or any other field (property) of the localizations.</w:t>
      </w:r>
    </w:p>
    <w:p w14:paraId="6E8647EF" w14:textId="37810916" w:rsidR="004C1358" w:rsidRDefault="004C1358" w:rsidP="008C38C2">
      <w:pPr>
        <w:pStyle w:val="ListParagraph"/>
        <w:numPr>
          <w:ilvl w:val="0"/>
          <w:numId w:val="18"/>
        </w:numPr>
      </w:pPr>
      <w:r>
        <w:t xml:space="preserve">Select the corresponding </w:t>
      </w:r>
      <w:r w:rsidR="00A01B97">
        <w:t>look-up table (LUT)</w:t>
      </w:r>
      <w:r>
        <w:t xml:space="preserve">. </w:t>
      </w:r>
    </w:p>
    <w:p w14:paraId="670E1E8F" w14:textId="6D915EB2" w:rsidR="004C1358" w:rsidRDefault="004C1358" w:rsidP="008C38C2">
      <w:pPr>
        <w:pStyle w:val="ListParagraph"/>
        <w:numPr>
          <w:ilvl w:val="0"/>
          <w:numId w:val="18"/>
        </w:numPr>
      </w:pPr>
      <w:r>
        <w:t xml:space="preserve">The </w:t>
      </w:r>
      <w:r w:rsidR="00F03B08">
        <w:t>values of</w:t>
      </w:r>
      <w:r w:rsidR="00A01B97">
        <w:t xml:space="preserve"> c-range determine the range of the </w:t>
      </w:r>
      <w:r w:rsidR="00F03B08">
        <w:t>parameters</w:t>
      </w:r>
      <w:r w:rsidR="00A01B97">
        <w:t xml:space="preserve"> used for coloring </w:t>
      </w:r>
      <w:r w:rsidR="00F03B08">
        <w:t>that</w:t>
      </w:r>
      <w:r w:rsidR="00A01B97">
        <w:t xml:space="preserve"> are mapped onto the entire LUT.</w:t>
      </w:r>
      <w:r w:rsidR="00D8681E">
        <w:t xml:space="preserve"> Use </w:t>
      </w:r>
      <w:r w:rsidR="00D8681E">
        <w:rPr>
          <w:b/>
        </w:rPr>
        <w:t>remove out</w:t>
      </w:r>
      <w:r w:rsidR="00D8681E">
        <w:t xml:space="preserve"> to remove localizations outside the LUT, otherwise they will be displayed with the minimum or maximum color of the LUT.</w:t>
      </w:r>
    </w:p>
    <w:p w14:paraId="64527049" w14:textId="1FED7F66" w:rsidR="00A01B97" w:rsidRDefault="00A01B97" w:rsidP="008C38C2">
      <w:pPr>
        <w:pStyle w:val="ListParagraph"/>
        <w:numPr>
          <w:ilvl w:val="0"/>
          <w:numId w:val="18"/>
        </w:numPr>
      </w:pPr>
      <w:r>
        <w:t xml:space="preserve">You can select with the </w:t>
      </w:r>
      <w:r>
        <w:rPr>
          <w:b/>
        </w:rPr>
        <w:t>group</w:t>
      </w:r>
      <w:r>
        <w:t xml:space="preserve"> checkbox if to display grouped or ungrouped localizations.</w:t>
      </w:r>
    </w:p>
    <w:p w14:paraId="1FA88B1C" w14:textId="1C49BA9E" w:rsidR="00A01B97" w:rsidRDefault="00A01B97" w:rsidP="008C38C2">
      <w:pPr>
        <w:pStyle w:val="ListParagraph"/>
        <w:numPr>
          <w:ilvl w:val="0"/>
          <w:numId w:val="18"/>
        </w:numPr>
      </w:pPr>
      <w:r>
        <w:t xml:space="preserve">The button to the right determines how to contrast the image. Set </w:t>
      </w:r>
      <w:r>
        <w:rPr>
          <w:b/>
        </w:rPr>
        <w:t>absolute</w:t>
      </w:r>
      <w:r>
        <w:t xml:space="preserve"> intensities, or the fraction of pixels to be not saturated (</w:t>
      </w:r>
      <w:proofErr w:type="spellStart"/>
      <w:r>
        <w:rPr>
          <w:b/>
        </w:rPr>
        <w:t>quantile</w:t>
      </w:r>
      <w:proofErr w:type="spellEnd"/>
      <w:r>
        <w:t xml:space="preserve">). The </w:t>
      </w:r>
      <w:proofErr w:type="spellStart"/>
      <w:r>
        <w:t>quantile</w:t>
      </w:r>
      <w:proofErr w:type="spellEnd"/>
      <w:r>
        <w:t xml:space="preserve"> parameter can be between 0 and 1 (typically: 0.995) or a negative number Q (typically -3.5). Then the fraction 10^Q is not saturated.</w:t>
      </w:r>
    </w:p>
    <w:p w14:paraId="5388FDE3" w14:textId="4C7C997F" w:rsidR="00A01B97" w:rsidRDefault="00A01B97" w:rsidP="008C38C2">
      <w:pPr>
        <w:pStyle w:val="ListParagraph"/>
        <w:numPr>
          <w:ilvl w:val="0"/>
          <w:numId w:val="18"/>
        </w:numPr>
      </w:pPr>
      <w:r>
        <w:t>With the remaining fields you can determine minimum and maximum values for filtering (see paragraph below).</w:t>
      </w:r>
    </w:p>
    <w:p w14:paraId="631980B7" w14:textId="128D7794" w:rsidR="00A01B97" w:rsidRDefault="00A01B97" w:rsidP="008C38C2">
      <w:pPr>
        <w:pStyle w:val="ListParagraph"/>
        <w:numPr>
          <w:ilvl w:val="0"/>
          <w:numId w:val="18"/>
        </w:numPr>
      </w:pPr>
      <w:r>
        <w:t xml:space="preserve">The </w:t>
      </w:r>
      <w:r w:rsidRPr="00A01B97">
        <w:rPr>
          <w:b/>
        </w:rPr>
        <w:t>par</w:t>
      </w:r>
      <w:r>
        <w:t xml:space="preserve"> button opens a dialog to set additional parameters: minimum size of the Gaussian image for reconstruction, the size of the reconstructed Gaussian in units of the localization precision. </w:t>
      </w:r>
    </w:p>
    <w:p w14:paraId="1BED0FEA" w14:textId="48A3162D" w:rsidR="00D8681E" w:rsidRDefault="00D8681E" w:rsidP="008C38C2">
      <w:pPr>
        <w:pStyle w:val="ListParagraph"/>
        <w:numPr>
          <w:ilvl w:val="0"/>
          <w:numId w:val="18"/>
        </w:numPr>
      </w:pPr>
      <w:r>
        <w:t xml:space="preserve">Shift </w:t>
      </w:r>
      <w:proofErr w:type="spellStart"/>
      <w:r>
        <w:t>x</w:t>
      </w:r>
      <w:proofErr w:type="gramStart"/>
      <w:r>
        <w:t>,y</w:t>
      </w:r>
      <w:proofErr w:type="spellEnd"/>
      <w:proofErr w:type="gramEnd"/>
      <w:r>
        <w:t xml:space="preserve"> shifts the image</w:t>
      </w:r>
      <w:r w:rsidR="00EE7F31">
        <w:t xml:space="preserve"> in the associated layer</w:t>
      </w:r>
      <w:r>
        <w:t>, this can be used to correct for shifts between images.</w:t>
      </w:r>
    </w:p>
    <w:p w14:paraId="4C936B96" w14:textId="04E7C2EF" w:rsidR="003650DA" w:rsidRDefault="00D8681E" w:rsidP="008C38C2">
      <w:pPr>
        <w:pStyle w:val="ListParagraph"/>
        <w:numPr>
          <w:ilvl w:val="0"/>
          <w:numId w:val="18"/>
        </w:numPr>
      </w:pPr>
      <w:r>
        <w:t xml:space="preserve">By pressing </w:t>
      </w:r>
      <w:r>
        <w:rPr>
          <w:b/>
        </w:rPr>
        <w:t>default</w:t>
      </w:r>
      <w:r>
        <w:t xml:space="preserve"> with </w:t>
      </w:r>
      <w:r w:rsidRPr="00F03B08">
        <w:rPr>
          <w:rFonts w:ascii="Courier New" w:hAnsi="Courier New" w:cs="Courier New"/>
        </w:rPr>
        <w:t>shift</w:t>
      </w:r>
      <w:r>
        <w:t xml:space="preserve"> you can save the current settings</w:t>
      </w:r>
      <w:r w:rsidR="0045478E">
        <w:t xml:space="preserve"> of the Layer</w:t>
      </w:r>
      <w:r>
        <w:t xml:space="preserve">. Pressing it without </w:t>
      </w:r>
      <w:r w:rsidR="00F03B08" w:rsidRPr="00F03B08">
        <w:rPr>
          <w:rFonts w:ascii="Courier New" w:hAnsi="Courier New" w:cs="Courier New"/>
        </w:rPr>
        <w:t>shift</w:t>
      </w:r>
      <w:r>
        <w:t xml:space="preserve"> loads </w:t>
      </w:r>
      <w:r w:rsidR="00EE7F31">
        <w:t>those</w:t>
      </w:r>
      <w:r>
        <w:t xml:space="preserve"> settings.</w:t>
      </w:r>
    </w:p>
    <w:p w14:paraId="269F949E" w14:textId="1930E5B0" w:rsidR="00D8681E" w:rsidRDefault="00D8681E" w:rsidP="005B0ACD">
      <w:pPr>
        <w:pStyle w:val="Heading2"/>
      </w:pPr>
      <w:r>
        <w:t>Filtering of localizations</w:t>
      </w:r>
    </w:p>
    <w:p w14:paraId="5731C4C2" w14:textId="17F5BE6F" w:rsidR="00D8681E" w:rsidRDefault="00D8681E" w:rsidP="008C38C2">
      <w:pPr>
        <w:pStyle w:val="ListParagraph"/>
        <w:numPr>
          <w:ilvl w:val="0"/>
          <w:numId w:val="24"/>
        </w:numPr>
      </w:pPr>
      <w:r>
        <w:t xml:space="preserve">You can toggle between the overview image and the filter GUI by pressing </w:t>
      </w:r>
      <w:r w:rsidRPr="008C38C2">
        <w:rPr>
          <w:b/>
        </w:rPr>
        <w:t>OV-filter</w:t>
      </w:r>
      <w:r>
        <w:t>.</w:t>
      </w:r>
    </w:p>
    <w:p w14:paraId="708160CC" w14:textId="63C64785" w:rsidR="00D8681E" w:rsidRDefault="00F03B08" w:rsidP="008C38C2">
      <w:pPr>
        <w:pStyle w:val="ListParagraph"/>
        <w:numPr>
          <w:ilvl w:val="0"/>
          <w:numId w:val="24"/>
        </w:numPr>
      </w:pPr>
      <w:r>
        <w:t>The upper t</w:t>
      </w:r>
      <w:r w:rsidR="00D8681E">
        <w:t>able lists all properties (fields) of the single molecule localizations together with their minimum, mean and maximum value. You can set minimum and maximum values. Importantly, you can select if to filter these on these fields with the checkbox.</w:t>
      </w:r>
    </w:p>
    <w:p w14:paraId="0FC00BEB" w14:textId="319ADF84" w:rsidR="003650DA" w:rsidRDefault="003650DA" w:rsidP="008C38C2">
      <w:pPr>
        <w:pStyle w:val="ListParagraph"/>
        <w:numPr>
          <w:ilvl w:val="0"/>
          <w:numId w:val="24"/>
        </w:numPr>
      </w:pPr>
      <w:r>
        <w:t xml:space="preserve">Below, you see a histogram representation of a specific field. You can select the field by either pressing on a row in the table or on a button in a </w:t>
      </w:r>
      <w:r w:rsidRPr="008C38C2">
        <w:rPr>
          <w:b/>
        </w:rPr>
        <w:t>Layer</w:t>
      </w:r>
      <w:r>
        <w:t xml:space="preserve"> corresponding to the specific field (</w:t>
      </w:r>
      <w:proofErr w:type="spellStart"/>
      <w:r>
        <w:t>locp</w:t>
      </w:r>
      <w:proofErr w:type="spellEnd"/>
      <w:r>
        <w:t xml:space="preserve">, frame, PSF, </w:t>
      </w:r>
      <w:proofErr w:type="spellStart"/>
      <w:r>
        <w:t>locprec</w:t>
      </w:r>
      <w:proofErr w:type="spellEnd"/>
      <w:r>
        <w:t xml:space="preserve"> z, z)</w:t>
      </w:r>
    </w:p>
    <w:p w14:paraId="4AA83234" w14:textId="35F4DDC1" w:rsidR="003650DA" w:rsidRDefault="003650DA" w:rsidP="008C38C2">
      <w:pPr>
        <w:pStyle w:val="ListParagraph"/>
        <w:numPr>
          <w:ilvl w:val="0"/>
          <w:numId w:val="24"/>
        </w:numPr>
      </w:pPr>
      <w:r>
        <w:t xml:space="preserve">You can switch the filter on and off and change the range with the sliders. If </w:t>
      </w:r>
      <w:r w:rsidRPr="008C38C2">
        <w:rPr>
          <w:b/>
        </w:rPr>
        <w:t>Auto update</w:t>
      </w:r>
      <w:r>
        <w:t xml:space="preserve"> is checked, the image is directly rendered on the fly. If you check </w:t>
      </w:r>
      <w:r w:rsidRPr="008C38C2">
        <w:rPr>
          <w:b/>
        </w:rPr>
        <w:t>range fix</w:t>
      </w:r>
      <w:r>
        <w:t xml:space="preserve"> and move the sliders, the difference between minimum and maximum slider is fixed to the value below </w:t>
      </w:r>
      <w:r w:rsidRPr="008C38C2">
        <w:rPr>
          <w:b/>
        </w:rPr>
        <w:t>range fix</w:t>
      </w:r>
      <w:r>
        <w:t>.</w:t>
      </w:r>
    </w:p>
    <w:p w14:paraId="7100C0EF" w14:textId="3E10514B" w:rsidR="00984005" w:rsidRDefault="00984005" w:rsidP="005B0ACD">
      <w:pPr>
        <w:pStyle w:val="Heading2"/>
      </w:pPr>
      <w:r>
        <w:t>ROIs</w:t>
      </w:r>
    </w:p>
    <w:p w14:paraId="44F675C1" w14:textId="3455FD40" w:rsidR="00984005" w:rsidRPr="00984005" w:rsidRDefault="00984005" w:rsidP="00984005">
      <w:pPr>
        <w:pStyle w:val="ListParagraph"/>
        <w:numPr>
          <w:ilvl w:val="0"/>
          <w:numId w:val="26"/>
        </w:numPr>
      </w:pPr>
      <w:r>
        <w:t>You can define a region of interest with the buttons in ROIs (Format GUI). These ROIs are used by various plugins. For Line-ROIs you can specify the thickness of the ROI. You can toggle redrawing of ROIs.</w:t>
      </w:r>
    </w:p>
    <w:p w14:paraId="0DEC0092" w14:textId="31DE9125" w:rsidR="003650DA" w:rsidRDefault="003650DA" w:rsidP="005B0ACD">
      <w:pPr>
        <w:pStyle w:val="Heading2"/>
      </w:pPr>
      <w:r>
        <w:t>Saving</w:t>
      </w:r>
    </w:p>
    <w:p w14:paraId="42730372" w14:textId="270BC405" w:rsidR="003650DA" w:rsidRDefault="003650DA" w:rsidP="008C38C2">
      <w:pPr>
        <w:pStyle w:val="ListParagraph"/>
        <w:numPr>
          <w:ilvl w:val="0"/>
          <w:numId w:val="19"/>
        </w:numPr>
      </w:pPr>
      <w:r>
        <w:t xml:space="preserve">In the </w:t>
      </w:r>
      <w:r>
        <w:rPr>
          <w:b/>
        </w:rPr>
        <w:t xml:space="preserve">File </w:t>
      </w:r>
      <w:r>
        <w:t>tab you can select what to save (localizations, settings, Ti</w:t>
      </w:r>
      <w:r w:rsidR="00513EEF">
        <w:t>f</w:t>
      </w:r>
      <w:r>
        <w:t xml:space="preserve">f images) and </w:t>
      </w:r>
      <w:proofErr w:type="gramStart"/>
      <w:r>
        <w:t xml:space="preserve">press </w:t>
      </w:r>
      <w:r>
        <w:rPr>
          <w:b/>
        </w:rPr>
        <w:t>save</w:t>
      </w:r>
      <w:proofErr w:type="gramEnd"/>
      <w:r>
        <w:t>.</w:t>
      </w:r>
    </w:p>
    <w:p w14:paraId="229E29F9" w14:textId="609B9AED" w:rsidR="003650DA" w:rsidRDefault="003650DA" w:rsidP="008C38C2">
      <w:pPr>
        <w:pStyle w:val="ListParagraph"/>
        <w:numPr>
          <w:ilvl w:val="0"/>
          <w:numId w:val="19"/>
        </w:numPr>
      </w:pPr>
      <w:r>
        <w:lastRenderedPageBreak/>
        <w:t>When saving localizations (as ‘_</w:t>
      </w:r>
      <w:proofErr w:type="spellStart"/>
      <w:r>
        <w:t>sml.mat</w:t>
      </w:r>
      <w:proofErr w:type="spellEnd"/>
      <w:r>
        <w:t>’ or ‘.</w:t>
      </w:r>
      <w:proofErr w:type="spellStart"/>
      <w:r>
        <w:t>csv</w:t>
      </w:r>
      <w:proofErr w:type="spellEnd"/>
      <w:r>
        <w:t xml:space="preserve">’) you can check </w:t>
      </w:r>
      <w:r>
        <w:rPr>
          <w:b/>
        </w:rPr>
        <w:t>only visible</w:t>
      </w:r>
      <w:r>
        <w:t xml:space="preserve"> to save only the localizations currently displayed.</w:t>
      </w:r>
    </w:p>
    <w:p w14:paraId="18C00D6B" w14:textId="20406394" w:rsidR="00513EEF" w:rsidRDefault="00513EEF" w:rsidP="008C38C2">
      <w:pPr>
        <w:pStyle w:val="ListParagraph"/>
        <w:numPr>
          <w:ilvl w:val="0"/>
          <w:numId w:val="19"/>
        </w:numPr>
      </w:pPr>
      <w:r>
        <w:t>When saving Tiff images, the reconstruction parameters are saved as comments. When opened in Fiji, the size shown in the title is in nanometers (although Fiji calls them pixels).</w:t>
      </w:r>
    </w:p>
    <w:p w14:paraId="15FD95F7" w14:textId="4A2449E5" w:rsidR="008C38C2" w:rsidRDefault="008C38C2" w:rsidP="008C38C2">
      <w:pPr>
        <w:pStyle w:val="Heading1"/>
      </w:pPr>
      <w:r>
        <w:t>ROI Manager</w:t>
      </w:r>
    </w:p>
    <w:p w14:paraId="7BF92814" w14:textId="076DA411" w:rsidR="005B0ACD" w:rsidRPr="005B0ACD" w:rsidRDefault="005B0ACD" w:rsidP="005B0ACD">
      <w:r>
        <w:t xml:space="preserve">The ROI manager allows for simple automated, semi-automated or manual selection of </w:t>
      </w:r>
      <w:r w:rsidR="00F03B08">
        <w:t>ROIs that</w:t>
      </w:r>
      <w:r>
        <w:t xml:space="preserve"> can be then </w:t>
      </w:r>
      <w:proofErr w:type="gramStart"/>
      <w:r>
        <w:t>annotated,</w:t>
      </w:r>
      <w:proofErr w:type="gramEnd"/>
      <w:r>
        <w:t xml:space="preserve"> sorted and run through an evaluation pipeline. The results of this evaluation can then be statistically analyzed.</w:t>
      </w:r>
    </w:p>
    <w:p w14:paraId="12608F38" w14:textId="555993BE" w:rsidR="005B0ACD" w:rsidRDefault="005B0ACD" w:rsidP="005B0ACD">
      <w:pPr>
        <w:pStyle w:val="Heading2"/>
      </w:pPr>
      <w:r>
        <w:t>Manually generating a list of ROIs</w:t>
      </w:r>
    </w:p>
    <w:p w14:paraId="64FD72A7" w14:textId="0B99DF34" w:rsidR="005B0ACD" w:rsidRPr="005B0ACD" w:rsidRDefault="005B0ACD" w:rsidP="005B0ACD">
      <w:pPr>
        <w:pStyle w:val="ListParagraph"/>
        <w:numPr>
          <w:ilvl w:val="0"/>
          <w:numId w:val="29"/>
        </w:numPr>
      </w:pPr>
      <w:r>
        <w:t xml:space="preserve">Tab </w:t>
      </w:r>
      <w:r>
        <w:rPr>
          <w:b/>
        </w:rPr>
        <w:t>ROI</w:t>
      </w:r>
      <w:r w:rsidR="005F52FD">
        <w:rPr>
          <w:b/>
        </w:rPr>
        <w:t>s</w:t>
      </w:r>
      <w:r>
        <w:rPr>
          <w:b/>
        </w:rPr>
        <w:t>/Settings</w:t>
      </w:r>
      <w:r>
        <w:t xml:space="preserve"> click </w:t>
      </w:r>
      <w:r>
        <w:rPr>
          <w:b/>
        </w:rPr>
        <w:t>show ROI manager</w:t>
      </w:r>
    </w:p>
    <w:p w14:paraId="5D94AF98" w14:textId="27A36E40" w:rsidR="005B0ACD" w:rsidRDefault="005B0ACD" w:rsidP="005B0ACD">
      <w:pPr>
        <w:pStyle w:val="ListParagraph"/>
        <w:numPr>
          <w:ilvl w:val="0"/>
          <w:numId w:val="29"/>
        </w:numPr>
      </w:pPr>
      <w:r>
        <w:t xml:space="preserve">You find </w:t>
      </w:r>
      <w:r w:rsidR="003B56B7">
        <w:t>panels</w:t>
      </w:r>
      <w:r>
        <w:t xml:space="preserve"> </w:t>
      </w:r>
      <w:r w:rsidR="003B56B7">
        <w:t xml:space="preserve">that show the </w:t>
      </w:r>
      <w:proofErr w:type="spellStart"/>
      <w:r w:rsidR="003B56B7">
        <w:t>superresolution</w:t>
      </w:r>
      <w:proofErr w:type="spellEnd"/>
      <w:r w:rsidR="003B56B7">
        <w:t xml:space="preserve"> image of a</w:t>
      </w:r>
      <w:r>
        <w:t xml:space="preserve"> whole file, a part of the file (called cell) or a ROI are, as well as lists </w:t>
      </w:r>
      <w:r w:rsidR="003B56B7">
        <w:t>to select stored</w:t>
      </w:r>
      <w:r>
        <w:t xml:space="preserve"> ROIs</w:t>
      </w:r>
      <w:r w:rsidR="003B56B7">
        <w:t xml:space="preserve"> and cells</w:t>
      </w:r>
      <w:r>
        <w:t xml:space="preserve">. The file list is linked to the file list of the </w:t>
      </w:r>
      <w:r>
        <w:rPr>
          <w:b/>
        </w:rPr>
        <w:t>File</w:t>
      </w:r>
      <w:r>
        <w:t xml:space="preserve"> Tab and cannot be edited here.</w:t>
      </w:r>
    </w:p>
    <w:p w14:paraId="0988EF2A" w14:textId="08EEC000" w:rsidR="005B0ACD" w:rsidRDefault="005B0ACD" w:rsidP="005B0ACD">
      <w:pPr>
        <w:pStyle w:val="ListParagraph"/>
        <w:numPr>
          <w:ilvl w:val="0"/>
          <w:numId w:val="29"/>
        </w:numPr>
      </w:pPr>
      <w:r>
        <w:t xml:space="preserve">You can define the </w:t>
      </w:r>
      <w:proofErr w:type="spellStart"/>
      <w:r>
        <w:t>pixelsize</w:t>
      </w:r>
      <w:proofErr w:type="spellEnd"/>
      <w:r>
        <w:t xml:space="preserve"> for reconstruction and the </w:t>
      </w:r>
      <w:proofErr w:type="spellStart"/>
      <w:r>
        <w:t>FoV</w:t>
      </w:r>
      <w:proofErr w:type="spellEnd"/>
      <w:r>
        <w:t xml:space="preserve"> for the cells and sites (regions around the ROIs), as well as the ROI size itself.</w:t>
      </w:r>
    </w:p>
    <w:p w14:paraId="4A487892" w14:textId="51CAA264" w:rsidR="005B0ACD" w:rsidRDefault="005B0ACD" w:rsidP="005B0ACD">
      <w:pPr>
        <w:pStyle w:val="ListParagraph"/>
        <w:numPr>
          <w:ilvl w:val="0"/>
          <w:numId w:val="29"/>
        </w:numPr>
      </w:pPr>
      <w:r>
        <w:t xml:space="preserve">Check </w:t>
      </w:r>
      <w:r>
        <w:rPr>
          <w:b/>
        </w:rPr>
        <w:t>rotate</w:t>
      </w:r>
      <w:r>
        <w:t xml:space="preserve"> to rotate sites and </w:t>
      </w:r>
      <w:r>
        <w:rPr>
          <w:b/>
        </w:rPr>
        <w:t>draw boxes</w:t>
      </w:r>
      <w:r>
        <w:t xml:space="preserve"> to show the positions of the selected cells or sites.</w:t>
      </w:r>
    </w:p>
    <w:p w14:paraId="0BB81170" w14:textId="41D9ACC6" w:rsidR="005B0ACD" w:rsidRDefault="005B0ACD" w:rsidP="005B0ACD">
      <w:pPr>
        <w:pStyle w:val="ListParagraph"/>
        <w:numPr>
          <w:ilvl w:val="0"/>
          <w:numId w:val="29"/>
        </w:numPr>
      </w:pPr>
      <w:r>
        <w:t xml:space="preserve">By clicking on an item in a list in the </w:t>
      </w:r>
      <w:proofErr w:type="spellStart"/>
      <w:r>
        <w:rPr>
          <w:b/>
        </w:rPr>
        <w:t>Roi</w:t>
      </w:r>
      <w:proofErr w:type="spellEnd"/>
      <w:r>
        <w:rPr>
          <w:b/>
        </w:rPr>
        <w:t xml:space="preserve"> manager</w:t>
      </w:r>
      <w:r>
        <w:t xml:space="preserve"> you can select and draw it.</w:t>
      </w:r>
    </w:p>
    <w:p w14:paraId="1E7D23F8" w14:textId="7A1E3C98" w:rsidR="005B0ACD" w:rsidRDefault="005B0ACD" w:rsidP="005B0ACD">
      <w:pPr>
        <w:pStyle w:val="ListParagraph"/>
        <w:numPr>
          <w:ilvl w:val="0"/>
          <w:numId w:val="29"/>
        </w:numPr>
      </w:pPr>
      <w:r>
        <w:t xml:space="preserve">For fast scrolling through sites, the reconstructions are saved. Therefore, if you change any parameters (e.g. size of the </w:t>
      </w:r>
      <w:proofErr w:type="spellStart"/>
      <w:r>
        <w:t>FoV</w:t>
      </w:r>
      <w:proofErr w:type="spellEnd"/>
      <w:r>
        <w:t xml:space="preserve">, or render parameters in the </w:t>
      </w:r>
      <w:r>
        <w:rPr>
          <w:b/>
        </w:rPr>
        <w:t>Layers</w:t>
      </w:r>
      <w:r w:rsidR="00283943">
        <w:t xml:space="preserve">) you need to </w:t>
      </w:r>
      <w:r w:rsidR="00283943">
        <w:rPr>
          <w:b/>
        </w:rPr>
        <w:t>redraw</w:t>
      </w:r>
      <w:r w:rsidR="00283943">
        <w:t xml:space="preserve">. You can </w:t>
      </w:r>
      <w:r w:rsidR="00283943">
        <w:rPr>
          <w:b/>
        </w:rPr>
        <w:t>redraw all</w:t>
      </w:r>
      <w:r w:rsidR="00283943">
        <w:t xml:space="preserve"> in the </w:t>
      </w:r>
      <w:r w:rsidR="00283943">
        <w:rPr>
          <w:b/>
        </w:rPr>
        <w:t xml:space="preserve">ROI/Settings </w:t>
      </w:r>
      <w:r w:rsidR="00283943">
        <w:t>Tab.</w:t>
      </w:r>
    </w:p>
    <w:p w14:paraId="13A1C204" w14:textId="1CA4FBA6" w:rsidR="00283943" w:rsidRDefault="00283943" w:rsidP="00283943">
      <w:pPr>
        <w:pStyle w:val="ListParagraph"/>
        <w:numPr>
          <w:ilvl w:val="0"/>
          <w:numId w:val="29"/>
        </w:numPr>
      </w:pPr>
      <w:r>
        <w:t xml:space="preserve">By left-clicking in the File image you can select a cell. Add it with the </w:t>
      </w:r>
      <w:r>
        <w:rPr>
          <w:b/>
        </w:rPr>
        <w:t>+</w:t>
      </w:r>
      <w:r>
        <w:t xml:space="preserve"> button above the cell image to the list. You can move a cell by right-clicking in the cell image. The cell will be centered </w:t>
      </w:r>
      <w:r w:rsidR="003B56B7">
        <w:t>on</w:t>
      </w:r>
      <w:r>
        <w:t xml:space="preserve"> that spot.</w:t>
      </w:r>
    </w:p>
    <w:p w14:paraId="4013DA2A" w14:textId="067CEA47" w:rsidR="00283943" w:rsidRDefault="00283943" w:rsidP="00283943">
      <w:pPr>
        <w:pStyle w:val="ListParagraph"/>
        <w:numPr>
          <w:ilvl w:val="0"/>
          <w:numId w:val="29"/>
        </w:numPr>
      </w:pPr>
      <w:r>
        <w:t xml:space="preserve">In the same way you can </w:t>
      </w:r>
      <w:proofErr w:type="gramStart"/>
      <w:r>
        <w:t>left-click</w:t>
      </w:r>
      <w:proofErr w:type="gramEnd"/>
      <w:r>
        <w:t xml:space="preserve"> in the cell image to define a site and add it with the </w:t>
      </w:r>
      <w:r>
        <w:rPr>
          <w:b/>
        </w:rPr>
        <w:t>+</w:t>
      </w:r>
      <w:r>
        <w:t xml:space="preserve"> button, and move it by right-clicking in it.</w:t>
      </w:r>
    </w:p>
    <w:p w14:paraId="01346C9B" w14:textId="5D572CF6" w:rsidR="00283943" w:rsidRDefault="00283943" w:rsidP="00283943">
      <w:pPr>
        <w:pStyle w:val="ListParagraph"/>
        <w:numPr>
          <w:ilvl w:val="0"/>
          <w:numId w:val="29"/>
        </w:numPr>
      </w:pPr>
      <w:r>
        <w:t xml:space="preserve">You can rotate </w:t>
      </w:r>
      <w:r w:rsidR="003B56B7">
        <w:t>a ROI</w:t>
      </w:r>
      <w:r>
        <w:t xml:space="preserve"> by pressing </w:t>
      </w:r>
      <w:r>
        <w:rPr>
          <w:b/>
        </w:rPr>
        <w:t>Angle</w:t>
      </w:r>
      <w:r>
        <w:t xml:space="preserve"> and drawing a line. The </w:t>
      </w:r>
      <w:r w:rsidR="003B56B7">
        <w:t>ROI</w:t>
      </w:r>
      <w:r>
        <w:t xml:space="preserve"> is rotated so that the line is horizontal.</w:t>
      </w:r>
    </w:p>
    <w:p w14:paraId="6634C8AE" w14:textId="3DEE73F5" w:rsidR="00283943" w:rsidRDefault="00283943" w:rsidP="00283943">
      <w:pPr>
        <w:pStyle w:val="Heading2"/>
      </w:pPr>
      <w:r>
        <w:t xml:space="preserve">Annotate </w:t>
      </w:r>
      <w:proofErr w:type="spellStart"/>
      <w:r>
        <w:t>ROis</w:t>
      </w:r>
      <w:proofErr w:type="spellEnd"/>
      <w:r>
        <w:t xml:space="preserve"> manually</w:t>
      </w:r>
    </w:p>
    <w:p w14:paraId="3350CDA8" w14:textId="7FB6319A" w:rsidR="00283943" w:rsidRDefault="00283943" w:rsidP="00283943">
      <w:pPr>
        <w:pStyle w:val="ListParagraph"/>
        <w:numPr>
          <w:ilvl w:val="0"/>
          <w:numId w:val="30"/>
        </w:numPr>
      </w:pPr>
      <w:r>
        <w:t xml:space="preserve">In the tab </w:t>
      </w:r>
      <w:r>
        <w:rPr>
          <w:b/>
        </w:rPr>
        <w:t>ROI</w:t>
      </w:r>
      <w:r w:rsidR="005F52FD">
        <w:rPr>
          <w:b/>
        </w:rPr>
        <w:t>s</w:t>
      </w:r>
      <w:r>
        <w:rPr>
          <w:b/>
        </w:rPr>
        <w:t>/Annotation</w:t>
      </w:r>
      <w:r>
        <w:t xml:space="preserve"> ROIs can be manually annotated. There are four lists to choose from. The items are defined in text files (look at ‘settings/parlistdefault.txt and modify accordingly). You can load your settings file with </w:t>
      </w:r>
      <w:r>
        <w:rPr>
          <w:b/>
        </w:rPr>
        <w:t>&lt;-load</w:t>
      </w:r>
      <w:r>
        <w:t>.</w:t>
      </w:r>
    </w:p>
    <w:p w14:paraId="7C9D468A" w14:textId="2231B990" w:rsidR="005F52FD" w:rsidRDefault="005F52FD" w:rsidP="00283943">
      <w:pPr>
        <w:pStyle w:val="ListParagraph"/>
        <w:numPr>
          <w:ilvl w:val="0"/>
          <w:numId w:val="30"/>
        </w:numPr>
      </w:pPr>
      <w:r>
        <w:t>Use left-arrow and right-arrow keys to go to the previous and next site, respectively</w:t>
      </w:r>
    </w:p>
    <w:p w14:paraId="38A80E19" w14:textId="7AF15233" w:rsidR="005F52FD" w:rsidRDefault="005F52FD" w:rsidP="00283943">
      <w:pPr>
        <w:pStyle w:val="ListParagraph"/>
        <w:numPr>
          <w:ilvl w:val="0"/>
          <w:numId w:val="30"/>
        </w:numPr>
      </w:pPr>
      <w:r>
        <w:t>Annotate site by clicking on the lists. Keyboard shortcuts are: up-arrow and down-arrow to choose list entries and shift + left-arrow/right-arrow to go to the previous/next list.</w:t>
      </w:r>
    </w:p>
    <w:p w14:paraId="62A68300" w14:textId="2261B8D3" w:rsidR="005F52FD" w:rsidRDefault="005F52FD" w:rsidP="00283943">
      <w:pPr>
        <w:pStyle w:val="ListParagraph"/>
        <w:numPr>
          <w:ilvl w:val="0"/>
          <w:numId w:val="30"/>
        </w:numPr>
      </w:pPr>
      <w:r>
        <w:t xml:space="preserve">You can draw additional lines (two buttons on the right) and annotate size and angle. </w:t>
      </w:r>
    </w:p>
    <w:p w14:paraId="19FC404F" w14:textId="7CF56D6B" w:rsidR="005F52FD" w:rsidRDefault="005F52FD" w:rsidP="00283943">
      <w:pPr>
        <w:pStyle w:val="ListParagraph"/>
        <w:numPr>
          <w:ilvl w:val="0"/>
          <w:numId w:val="30"/>
        </w:numPr>
      </w:pPr>
      <w:r>
        <w:t>Add an additional comment if needed.</w:t>
      </w:r>
    </w:p>
    <w:p w14:paraId="7D3BDF60" w14:textId="18ADC5F1" w:rsidR="005F52FD" w:rsidRDefault="005F52FD" w:rsidP="005F52FD">
      <w:pPr>
        <w:pStyle w:val="Heading2"/>
      </w:pPr>
      <w:r>
        <w:t>Sorting of ROIs</w:t>
      </w:r>
    </w:p>
    <w:p w14:paraId="2B6339D1" w14:textId="3AEC95F6" w:rsidR="005F52FD" w:rsidRDefault="005F52FD" w:rsidP="005F52FD">
      <w:pPr>
        <w:pStyle w:val="ListParagraph"/>
        <w:numPr>
          <w:ilvl w:val="0"/>
          <w:numId w:val="31"/>
        </w:numPr>
      </w:pPr>
      <w:r>
        <w:t xml:space="preserve">In the tab </w:t>
      </w:r>
      <w:r>
        <w:rPr>
          <w:b/>
        </w:rPr>
        <w:t>ROIs/Sort</w:t>
      </w:r>
      <w:r>
        <w:t xml:space="preserve"> you can sort the ROIs according to up to four criteria. </w:t>
      </w:r>
    </w:p>
    <w:p w14:paraId="1315806D" w14:textId="763B58FC" w:rsidR="005F52FD" w:rsidRDefault="005F52FD" w:rsidP="005F52FD">
      <w:pPr>
        <w:pStyle w:val="ListParagraph"/>
        <w:numPr>
          <w:ilvl w:val="0"/>
          <w:numId w:val="31"/>
        </w:numPr>
      </w:pPr>
      <w:r>
        <w:t>Define if you want to sort ascending or descending</w:t>
      </w:r>
    </w:p>
    <w:p w14:paraId="2141D955" w14:textId="6056299B" w:rsidR="005F52FD" w:rsidRDefault="005F52FD" w:rsidP="005F52FD">
      <w:pPr>
        <w:pStyle w:val="ListParagraph"/>
        <w:numPr>
          <w:ilvl w:val="0"/>
          <w:numId w:val="31"/>
        </w:numPr>
      </w:pPr>
      <w:r>
        <w:t xml:space="preserve">Select the </w:t>
      </w:r>
      <w:r w:rsidR="003B56B7">
        <w:t>parameter that</w:t>
      </w:r>
      <w:r>
        <w:t xml:space="preserve"> is used for sort</w:t>
      </w:r>
      <w:r w:rsidR="003B56B7">
        <w:t>ing:</w:t>
      </w:r>
      <w:r>
        <w:t xml:space="preserve"> </w:t>
      </w:r>
    </w:p>
    <w:p w14:paraId="0F597EAC" w14:textId="77777777" w:rsidR="005F52FD" w:rsidRDefault="005F52FD" w:rsidP="005F52FD">
      <w:pPr>
        <w:pStyle w:val="ListParagraph"/>
        <w:numPr>
          <w:ilvl w:val="1"/>
          <w:numId w:val="31"/>
        </w:numPr>
      </w:pPr>
      <w:r>
        <w:t>Hierarchy: File, Cell, Site</w:t>
      </w:r>
    </w:p>
    <w:p w14:paraId="790BEA21" w14:textId="77777777" w:rsidR="005F52FD" w:rsidRDefault="005F52FD" w:rsidP="005F52FD">
      <w:pPr>
        <w:pStyle w:val="ListParagraph"/>
        <w:numPr>
          <w:ilvl w:val="1"/>
          <w:numId w:val="31"/>
        </w:numPr>
      </w:pPr>
      <w:r>
        <w:t>Statistics: Number of photons, PSF size etc…</w:t>
      </w:r>
    </w:p>
    <w:p w14:paraId="7CCBFEDA" w14:textId="77777777" w:rsidR="005F52FD" w:rsidRDefault="005F52FD" w:rsidP="005F52FD">
      <w:pPr>
        <w:pStyle w:val="ListParagraph"/>
        <w:numPr>
          <w:ilvl w:val="1"/>
          <w:numId w:val="31"/>
        </w:numPr>
      </w:pPr>
      <w:r>
        <w:lastRenderedPageBreak/>
        <w:t>List: any of the lists</w:t>
      </w:r>
    </w:p>
    <w:p w14:paraId="5C0D590F" w14:textId="77777777" w:rsidR="005F52FD" w:rsidRDefault="005F52FD" w:rsidP="005F52FD">
      <w:pPr>
        <w:pStyle w:val="ListParagraph"/>
        <w:numPr>
          <w:ilvl w:val="1"/>
          <w:numId w:val="31"/>
        </w:numPr>
      </w:pPr>
      <w:r>
        <w:t>Annotation: any of the lines (length)</w:t>
      </w:r>
    </w:p>
    <w:p w14:paraId="1BB0A773" w14:textId="31A7F845" w:rsidR="005F52FD" w:rsidRDefault="005F52FD" w:rsidP="005F52FD">
      <w:pPr>
        <w:pStyle w:val="ListParagraph"/>
        <w:numPr>
          <w:ilvl w:val="1"/>
          <w:numId w:val="31"/>
        </w:numPr>
      </w:pPr>
      <w:r>
        <w:t xml:space="preserve">Evaluation: the results of any evaluator. You can choose it with the </w:t>
      </w:r>
      <w:r>
        <w:rPr>
          <w:b/>
        </w:rPr>
        <w:t>select</w:t>
      </w:r>
      <w:r>
        <w:t xml:space="preserve"> button. Use the list to navigate through all results.</w:t>
      </w:r>
    </w:p>
    <w:p w14:paraId="5DD1A3D8" w14:textId="67DE7EAC" w:rsidR="005F52FD" w:rsidRDefault="005F52FD" w:rsidP="005F52FD">
      <w:pPr>
        <w:pStyle w:val="ListParagraph"/>
        <w:numPr>
          <w:ilvl w:val="1"/>
          <w:numId w:val="31"/>
        </w:numPr>
      </w:pPr>
      <w:r>
        <w:t>Other: you can select any parameter saved with a ROI for sorting.</w:t>
      </w:r>
    </w:p>
    <w:p w14:paraId="5DAE6CB1" w14:textId="3628BFD3" w:rsidR="005F52FD" w:rsidRDefault="005F52FD" w:rsidP="005F52FD">
      <w:pPr>
        <w:pStyle w:val="ListParagraph"/>
        <w:numPr>
          <w:ilvl w:val="0"/>
          <w:numId w:val="31"/>
        </w:numPr>
      </w:pPr>
      <w:r>
        <w:t xml:space="preserve">Sort with the </w:t>
      </w:r>
      <w:r>
        <w:rPr>
          <w:b/>
        </w:rPr>
        <w:t>Sort</w:t>
      </w:r>
      <w:r>
        <w:t xml:space="preserve"> button.</w:t>
      </w:r>
    </w:p>
    <w:p w14:paraId="3D45B475" w14:textId="3001437B" w:rsidR="005F52FD" w:rsidRDefault="005F52FD" w:rsidP="005F52FD">
      <w:pPr>
        <w:pStyle w:val="Heading2"/>
      </w:pPr>
      <w:r>
        <w:t>Evaluation</w:t>
      </w:r>
    </w:p>
    <w:p w14:paraId="5453DAE4" w14:textId="455E0A4C" w:rsidR="005F52FD" w:rsidRDefault="005F52FD" w:rsidP="005F52FD">
      <w:pPr>
        <w:pStyle w:val="ListParagraph"/>
        <w:numPr>
          <w:ilvl w:val="0"/>
          <w:numId w:val="32"/>
        </w:numPr>
      </w:pPr>
      <w:r>
        <w:t xml:space="preserve">In the tab </w:t>
      </w:r>
      <w:r>
        <w:rPr>
          <w:b/>
        </w:rPr>
        <w:t>ROIs/Evaluation</w:t>
      </w:r>
      <w:r>
        <w:t xml:space="preserve"> you can select several evaluation </w:t>
      </w:r>
      <w:r w:rsidR="003B56B7">
        <w:t>processors, which</w:t>
      </w:r>
      <w:r>
        <w:t xml:space="preserve"> evaluat</w:t>
      </w:r>
      <w:r w:rsidR="003B56B7">
        <w:t xml:space="preserve">e each site and return results that </w:t>
      </w:r>
      <w:r>
        <w:t>are then saved with the ROIs.</w:t>
      </w:r>
      <w:r w:rsidR="00F63036">
        <w:t xml:space="preserve"> </w:t>
      </w:r>
    </w:p>
    <w:p w14:paraId="4A5D4887" w14:textId="1E526B2F" w:rsidR="00F63036" w:rsidRDefault="00F63036" w:rsidP="005F52FD">
      <w:pPr>
        <w:pStyle w:val="ListParagraph"/>
        <w:numPr>
          <w:ilvl w:val="0"/>
          <w:numId w:val="32"/>
        </w:numPr>
      </w:pPr>
      <w:r>
        <w:t xml:space="preserve">Select processors with </w:t>
      </w:r>
      <w:r>
        <w:rPr>
          <w:b/>
        </w:rPr>
        <w:t xml:space="preserve">add module </w:t>
      </w:r>
      <w:r>
        <w:t xml:space="preserve">and </w:t>
      </w:r>
      <w:r>
        <w:rPr>
          <w:b/>
        </w:rPr>
        <w:t>remove</w:t>
      </w:r>
      <w:r>
        <w:t>.</w:t>
      </w:r>
    </w:p>
    <w:p w14:paraId="5AE69C6D" w14:textId="5C0BDDD5" w:rsidR="00F63036" w:rsidRDefault="00F63036" w:rsidP="005F52FD">
      <w:pPr>
        <w:pStyle w:val="ListParagraph"/>
        <w:numPr>
          <w:ilvl w:val="0"/>
          <w:numId w:val="32"/>
        </w:numPr>
      </w:pPr>
      <w:r>
        <w:t>If a module is checked, it is used for evaluation.</w:t>
      </w:r>
    </w:p>
    <w:p w14:paraId="4E4A2538" w14:textId="11E24B8C" w:rsidR="00F63036" w:rsidRDefault="00F63036" w:rsidP="005F52FD">
      <w:pPr>
        <w:pStyle w:val="ListParagraph"/>
        <w:numPr>
          <w:ilvl w:val="0"/>
          <w:numId w:val="32"/>
        </w:numPr>
      </w:pPr>
      <w:r>
        <w:t xml:space="preserve">Clicking on a module in the list opens its GUI on the right. You can adjust </w:t>
      </w:r>
      <w:r w:rsidR="003B56B7">
        <w:t>parameters</w:t>
      </w:r>
      <w:r>
        <w:t xml:space="preserve"> here and run the evaluation with </w:t>
      </w:r>
      <w:r>
        <w:rPr>
          <w:b/>
        </w:rPr>
        <w:t>preview</w:t>
      </w:r>
      <w:r>
        <w:t xml:space="preserve"> or by redrawing a ROI.</w:t>
      </w:r>
    </w:p>
    <w:p w14:paraId="6C64B8C5" w14:textId="5CFC092C" w:rsidR="00F63036" w:rsidRDefault="00F63036" w:rsidP="005F52FD">
      <w:pPr>
        <w:pStyle w:val="ListParagraph"/>
        <w:numPr>
          <w:ilvl w:val="0"/>
          <w:numId w:val="32"/>
        </w:numPr>
      </w:pPr>
      <w:r>
        <w:t xml:space="preserve">Re-evaluate all ROIs with the same settings with </w:t>
      </w:r>
      <w:r>
        <w:rPr>
          <w:b/>
        </w:rPr>
        <w:t>redraw all</w:t>
      </w:r>
      <w:r>
        <w:t xml:space="preserve"> in the </w:t>
      </w:r>
      <w:r>
        <w:rPr>
          <w:b/>
        </w:rPr>
        <w:t>ROIs/Settings</w:t>
      </w:r>
      <w:r>
        <w:t xml:space="preserve"> tab.</w:t>
      </w:r>
    </w:p>
    <w:p w14:paraId="4BF8C3DC" w14:textId="155ED885" w:rsidR="00F63036" w:rsidRDefault="00F63036" w:rsidP="00F63036">
      <w:pPr>
        <w:pStyle w:val="Heading2"/>
      </w:pPr>
      <w:r>
        <w:t>Analyze evaluation results</w:t>
      </w:r>
    </w:p>
    <w:p w14:paraId="217EB7D3" w14:textId="239B4857" w:rsidR="00F63036" w:rsidRDefault="00F63036" w:rsidP="00F63036">
      <w:pPr>
        <w:pStyle w:val="ListParagraph"/>
        <w:numPr>
          <w:ilvl w:val="0"/>
          <w:numId w:val="33"/>
        </w:numPr>
      </w:pPr>
      <w:r>
        <w:t xml:space="preserve">In </w:t>
      </w:r>
      <w:r>
        <w:rPr>
          <w:b/>
        </w:rPr>
        <w:t>ROIs/Analyze</w:t>
      </w:r>
      <w:r>
        <w:t xml:space="preserve"> you can find plugins to analyze results.</w:t>
      </w:r>
    </w:p>
    <w:p w14:paraId="21E9C183" w14:textId="75E4C2AC" w:rsidR="00F63036" w:rsidRDefault="00F63036" w:rsidP="00F63036">
      <w:pPr>
        <w:pStyle w:val="Heading2"/>
      </w:pPr>
      <w:r>
        <w:t>Automatic segmentation</w:t>
      </w:r>
    </w:p>
    <w:p w14:paraId="1FB17511" w14:textId="1732E648" w:rsidR="00F63036" w:rsidRPr="00F63036" w:rsidRDefault="00F63036" w:rsidP="00F63036">
      <w:pPr>
        <w:pStyle w:val="ListParagraph"/>
        <w:numPr>
          <w:ilvl w:val="0"/>
          <w:numId w:val="34"/>
        </w:numPr>
      </w:pPr>
      <w:r>
        <w:t xml:space="preserve">In </w:t>
      </w:r>
      <w:r>
        <w:rPr>
          <w:b/>
        </w:rPr>
        <w:t>ROIs/Segment</w:t>
      </w:r>
      <w:r>
        <w:t xml:space="preserve"> you can find plugins to automatically segment files and store the result as ROIs.</w:t>
      </w:r>
    </w:p>
    <w:p w14:paraId="79788F31" w14:textId="22839955" w:rsidR="00585A23" w:rsidRPr="00585A23" w:rsidRDefault="00843E8D" w:rsidP="00585A23">
      <w:pPr>
        <w:pStyle w:val="Heading1"/>
        <w:rPr>
          <w:b/>
        </w:rPr>
      </w:pPr>
      <w:r>
        <w:t>Useful plugins</w:t>
      </w:r>
    </w:p>
    <w:p w14:paraId="55A94B84" w14:textId="0A69090F" w:rsidR="00585A23" w:rsidRDefault="005F2AA3" w:rsidP="00585A23">
      <w:pPr>
        <w:pStyle w:val="ListParagraph"/>
        <w:numPr>
          <w:ilvl w:val="0"/>
          <w:numId w:val="36"/>
        </w:numPr>
      </w:pPr>
      <w:r w:rsidRPr="00585A23">
        <w:t>Plugin</w:t>
      </w:r>
      <w:r>
        <w:t>s are found in the</w:t>
      </w:r>
      <w:r w:rsidR="00585A23">
        <w:t xml:space="preserve"> </w:t>
      </w:r>
      <w:r w:rsidR="00585A23" w:rsidRPr="003B56B7">
        <w:rPr>
          <w:b/>
        </w:rPr>
        <w:t>Plugins</w:t>
      </w:r>
      <w:r w:rsidR="00585A23">
        <w:t xml:space="preserve"> menu. A selection of regularly used plugins can be found in the </w:t>
      </w:r>
      <w:r w:rsidRPr="003B56B7">
        <w:rPr>
          <w:b/>
        </w:rPr>
        <w:t>Analyze</w:t>
      </w:r>
      <w:r>
        <w:t xml:space="preserve"> and</w:t>
      </w:r>
      <w:r w:rsidR="00585A23">
        <w:t xml:space="preserve"> the</w:t>
      </w:r>
      <w:r>
        <w:t xml:space="preserve"> </w:t>
      </w:r>
      <w:r w:rsidRPr="003B56B7">
        <w:rPr>
          <w:b/>
        </w:rPr>
        <w:t>Process</w:t>
      </w:r>
      <w:r w:rsidRPr="00585A23">
        <w:t xml:space="preserve"> </w:t>
      </w:r>
      <w:r w:rsidR="00585A23">
        <w:t>tab</w:t>
      </w:r>
      <w:r w:rsidR="003B56B7">
        <w:t>s</w:t>
      </w:r>
      <w:r w:rsidR="00585A23">
        <w:t xml:space="preserve"> in </w:t>
      </w:r>
      <w:proofErr w:type="spellStart"/>
      <w:r w:rsidR="00585A23">
        <w:t>subtabs</w:t>
      </w:r>
      <w:proofErr w:type="spellEnd"/>
      <w:r w:rsidR="00585A23">
        <w:t xml:space="preserve"> (configurable). </w:t>
      </w:r>
    </w:p>
    <w:p w14:paraId="66F84376" w14:textId="04CDA6D0" w:rsidR="005F2AA3" w:rsidRDefault="00585A23" w:rsidP="00585A23">
      <w:pPr>
        <w:pStyle w:val="ListParagraph"/>
        <w:numPr>
          <w:ilvl w:val="0"/>
          <w:numId w:val="36"/>
        </w:numPr>
      </w:pPr>
      <w:r>
        <w:t xml:space="preserve">Select a plugin, edit the parameters and press </w:t>
      </w:r>
      <w:r w:rsidRPr="00585A23">
        <w:t>Process</w:t>
      </w:r>
      <w:r>
        <w:t xml:space="preserve">. </w:t>
      </w:r>
    </w:p>
    <w:p w14:paraId="51A01189" w14:textId="2FE28292" w:rsidR="00585A23" w:rsidRDefault="00585A23" w:rsidP="00585A23">
      <w:pPr>
        <w:pStyle w:val="ListParagraph"/>
        <w:numPr>
          <w:ilvl w:val="0"/>
          <w:numId w:val="36"/>
        </w:numPr>
      </w:pPr>
      <w:r>
        <w:t xml:space="preserve">With </w:t>
      </w:r>
      <w:proofErr w:type="spellStart"/>
      <w:r>
        <w:rPr>
          <w:b/>
        </w:rPr>
        <w:t>showresults</w:t>
      </w:r>
      <w:proofErr w:type="spellEnd"/>
      <w:r>
        <w:t xml:space="preserve"> you can toggle the window with the output of the module on and off.</w:t>
      </w:r>
    </w:p>
    <w:p w14:paraId="48459143" w14:textId="4A1C0DB4" w:rsidR="00585A23" w:rsidRPr="00585A23" w:rsidRDefault="00585A23" w:rsidP="00585A23">
      <w:pPr>
        <w:pStyle w:val="ListParagraph"/>
        <w:numPr>
          <w:ilvl w:val="0"/>
          <w:numId w:val="36"/>
        </w:numPr>
      </w:pPr>
      <w:r>
        <w:rPr>
          <w:b/>
        </w:rPr>
        <w:t>Info</w:t>
      </w:r>
      <w:r>
        <w:t xml:space="preserve"> displays a description text of the module in the results window.</w:t>
      </w:r>
    </w:p>
    <w:p w14:paraId="526B14C8" w14:textId="737E5306" w:rsidR="00843E8D" w:rsidRDefault="008C38C2" w:rsidP="005B0ACD">
      <w:pPr>
        <w:pStyle w:val="Heading2"/>
      </w:pPr>
      <w:r>
        <w:t>Drift c</w:t>
      </w:r>
      <w:r w:rsidR="00843E8D">
        <w:t xml:space="preserve">orrection </w:t>
      </w:r>
    </w:p>
    <w:p w14:paraId="08850BB6" w14:textId="66D508A1" w:rsidR="00843E8D" w:rsidRDefault="00843E8D" w:rsidP="00843E8D">
      <w:pPr>
        <w:rPr>
          <w:i/>
        </w:rPr>
      </w:pPr>
      <w:r>
        <w:rPr>
          <w:i/>
        </w:rPr>
        <w:t>Process/drift/</w:t>
      </w:r>
      <w:proofErr w:type="spellStart"/>
      <w:r w:rsidR="005B0ACD">
        <w:rPr>
          <w:i/>
        </w:rPr>
        <w:t>driftcorrection</w:t>
      </w:r>
      <w:proofErr w:type="spellEnd"/>
    </w:p>
    <w:p w14:paraId="4AB21040" w14:textId="60D42E2B" w:rsidR="00843E8D" w:rsidRDefault="00843E8D" w:rsidP="003B56B7">
      <w:r w:rsidRPr="00843E8D">
        <w:t>Drift</w:t>
      </w:r>
      <w:r>
        <w:t xml:space="preserve"> correction based on the localizations, but works also very well in case </w:t>
      </w:r>
      <w:proofErr w:type="spellStart"/>
      <w:r>
        <w:t>fidu</w:t>
      </w:r>
      <w:ins w:id="12" w:author="nanomat" w:date="2016-05-17T10:41:00Z">
        <w:r w:rsidR="007614AA">
          <w:t>c</w:t>
        </w:r>
      </w:ins>
      <w:del w:id="13" w:author="nanomat" w:date="2016-05-17T10:41:00Z">
        <w:r w:rsidDel="007614AA">
          <w:delText>t</w:delText>
        </w:r>
      </w:del>
      <w:r>
        <w:t>ial</w:t>
      </w:r>
      <w:proofErr w:type="spellEnd"/>
      <w:r>
        <w:t xml:space="preserve"> markers are present (in that case render the image ungrouped).</w:t>
      </w:r>
    </w:p>
    <w:p w14:paraId="377756CC" w14:textId="725B7025" w:rsidR="00843E8D" w:rsidRDefault="007F6994" w:rsidP="008C38C2">
      <w:pPr>
        <w:pStyle w:val="ListParagraph"/>
        <w:numPr>
          <w:ilvl w:val="0"/>
          <w:numId w:val="20"/>
        </w:numPr>
      </w:pPr>
      <w:r>
        <w:t xml:space="preserve">Select </w:t>
      </w:r>
      <w:r w:rsidR="003B56B7">
        <w:t>parameters</w:t>
      </w:r>
      <w:r>
        <w:t xml:space="preserve"> to render a large part of the image. Only the </w:t>
      </w:r>
      <w:proofErr w:type="spellStart"/>
      <w:r>
        <w:t>FoV</w:t>
      </w:r>
      <w:proofErr w:type="spellEnd"/>
      <w:r>
        <w:t xml:space="preserve"> of the </w:t>
      </w:r>
      <w:proofErr w:type="spellStart"/>
      <w:r>
        <w:t>superresolution</w:t>
      </w:r>
      <w:proofErr w:type="spellEnd"/>
      <w:r>
        <w:t xml:space="preserve"> image is used for drift correction.</w:t>
      </w:r>
    </w:p>
    <w:p w14:paraId="2963E803" w14:textId="08A35A76" w:rsidR="007F6994" w:rsidRDefault="007F6994" w:rsidP="008C38C2">
      <w:pPr>
        <w:pStyle w:val="ListParagraph"/>
        <w:numPr>
          <w:ilvl w:val="0"/>
          <w:numId w:val="20"/>
        </w:numPr>
      </w:pPr>
      <w:r>
        <w:t xml:space="preserve">Choose the number of time points to perform the drift correction on (typically 7-25, this algorithm rather corrects for drifts than for fast jumps or oscillations). The other parameters usually need not be optimized (use Tool Tips to understand what they mean). </w:t>
      </w:r>
    </w:p>
    <w:p w14:paraId="724CD564" w14:textId="6EDC4ADF" w:rsidR="007F6994" w:rsidRDefault="007F6994" w:rsidP="008C38C2">
      <w:pPr>
        <w:pStyle w:val="ListParagraph"/>
        <w:numPr>
          <w:ilvl w:val="0"/>
          <w:numId w:val="20"/>
        </w:numPr>
      </w:pPr>
      <w:r>
        <w:t xml:space="preserve">Use </w:t>
      </w:r>
      <w:r w:rsidRPr="007F6994">
        <w:rPr>
          <w:b/>
        </w:rPr>
        <w:t>Reference is last frame</w:t>
      </w:r>
      <w:r>
        <w:rPr>
          <w:b/>
        </w:rPr>
        <w:t xml:space="preserve"> </w:t>
      </w:r>
      <w:r>
        <w:t xml:space="preserve">to drift </w:t>
      </w:r>
      <w:proofErr w:type="gramStart"/>
      <w:r>
        <w:t>correct</w:t>
      </w:r>
      <w:proofErr w:type="gramEnd"/>
      <w:r>
        <w:t xml:space="preserve"> the first of two consecutive measurements.</w:t>
      </w:r>
    </w:p>
    <w:p w14:paraId="143144C0" w14:textId="37F32010" w:rsidR="007F6994" w:rsidRDefault="007F6994" w:rsidP="008C38C2">
      <w:pPr>
        <w:pStyle w:val="ListParagraph"/>
        <w:numPr>
          <w:ilvl w:val="0"/>
          <w:numId w:val="20"/>
        </w:numPr>
      </w:pPr>
      <w:r>
        <w:t xml:space="preserve">Press </w:t>
      </w:r>
      <w:del w:id="14" w:author="nanomat" w:date="2016-05-17T10:44:00Z">
        <w:r w:rsidDel="007614AA">
          <w:rPr>
            <w:b/>
          </w:rPr>
          <w:delText>Process</w:delText>
        </w:r>
      </w:del>
      <w:ins w:id="15" w:author="nanomat" w:date="2016-05-17T10:44:00Z">
        <w:r w:rsidR="007614AA">
          <w:rPr>
            <w:b/>
          </w:rPr>
          <w:t>Run</w:t>
        </w:r>
      </w:ins>
      <w:r>
        <w:t>. With show results you can display the results of the procedure.</w:t>
      </w:r>
    </w:p>
    <w:p w14:paraId="5E4EB0D4" w14:textId="6F8C4D88" w:rsidR="007F6994" w:rsidRDefault="007F6994" w:rsidP="008C38C2">
      <w:pPr>
        <w:pStyle w:val="ListParagraph"/>
        <w:numPr>
          <w:ilvl w:val="0"/>
          <w:numId w:val="20"/>
        </w:numPr>
      </w:pPr>
      <w:commentRangeStart w:id="16"/>
      <w:r>
        <w:t>The drift-corrected localizations are automatically saved as ‘_</w:t>
      </w:r>
      <w:proofErr w:type="spellStart"/>
      <w:r>
        <w:t>driftc_sml.mat</w:t>
      </w:r>
      <w:proofErr w:type="spellEnd"/>
      <w:r>
        <w:t>’ files.</w:t>
      </w:r>
      <w:commentRangeEnd w:id="16"/>
      <w:r w:rsidR="007614AA">
        <w:rPr>
          <w:rStyle w:val="CommentReference"/>
        </w:rPr>
        <w:commentReference w:id="16"/>
      </w:r>
    </w:p>
    <w:p w14:paraId="6D33BF9D" w14:textId="3A7D97D6" w:rsidR="008C38C2" w:rsidRDefault="008C38C2" w:rsidP="005B0ACD">
      <w:pPr>
        <w:pStyle w:val="Heading2"/>
      </w:pPr>
      <w:r>
        <w:t>Localization statistics</w:t>
      </w:r>
    </w:p>
    <w:p w14:paraId="5043F435" w14:textId="42DA4D6D" w:rsidR="008C38C2" w:rsidRDefault="008C38C2" w:rsidP="008C38C2">
      <w:pPr>
        <w:rPr>
          <w:i/>
        </w:rPr>
      </w:pPr>
      <w:r>
        <w:rPr>
          <w:i/>
        </w:rPr>
        <w:t>Analyze/measure/statistics</w:t>
      </w:r>
    </w:p>
    <w:p w14:paraId="59FC65CD" w14:textId="6601BE93" w:rsidR="008C38C2" w:rsidRDefault="008C38C2" w:rsidP="003B56B7">
      <w:r>
        <w:t>Get single-molecule statistics</w:t>
      </w:r>
    </w:p>
    <w:p w14:paraId="05248B54" w14:textId="5F9D751D" w:rsidR="008C38C2" w:rsidRDefault="008C38C2" w:rsidP="008C38C2">
      <w:pPr>
        <w:pStyle w:val="ListParagraph"/>
        <w:numPr>
          <w:ilvl w:val="0"/>
          <w:numId w:val="25"/>
        </w:numPr>
      </w:pPr>
      <w:r>
        <w:t xml:space="preserve">If </w:t>
      </w:r>
      <w:r>
        <w:rPr>
          <w:b/>
        </w:rPr>
        <w:t xml:space="preserve">use </w:t>
      </w:r>
      <w:proofErr w:type="spellStart"/>
      <w:r>
        <w:rPr>
          <w:b/>
        </w:rPr>
        <w:t>Roi</w:t>
      </w:r>
      <w:proofErr w:type="spellEnd"/>
      <w:r>
        <w:t xml:space="preserve"> is checked, only the localizations in the current ROI /</w:t>
      </w:r>
      <w:proofErr w:type="spellStart"/>
      <w:r>
        <w:t>FoV</w:t>
      </w:r>
      <w:proofErr w:type="spellEnd"/>
      <w:r>
        <w:t xml:space="preserve"> are evaluated.</w:t>
      </w:r>
    </w:p>
    <w:p w14:paraId="328010FB" w14:textId="1AC83B8D" w:rsidR="00984005" w:rsidRDefault="00984005" w:rsidP="008C38C2">
      <w:pPr>
        <w:pStyle w:val="ListParagraph"/>
        <w:numPr>
          <w:ilvl w:val="0"/>
          <w:numId w:val="25"/>
        </w:numPr>
      </w:pPr>
      <w:r>
        <w:lastRenderedPageBreak/>
        <w:t xml:space="preserve">If </w:t>
      </w:r>
      <w:r>
        <w:rPr>
          <w:b/>
        </w:rPr>
        <w:t>use layers/filters</w:t>
      </w:r>
      <w:r>
        <w:t xml:space="preserve"> </w:t>
      </w:r>
      <w:proofErr w:type="gramStart"/>
      <w:r>
        <w:t>is</w:t>
      </w:r>
      <w:proofErr w:type="gramEnd"/>
      <w:r>
        <w:t xml:space="preserve"> checked, each layer is evaluated </w:t>
      </w:r>
      <w:r w:rsidR="003B56B7">
        <w:t>individually;</w:t>
      </w:r>
      <w:r>
        <w:t xml:space="preserve"> otherwise statistics for grouped and ungrouped data are shown.</w:t>
      </w:r>
    </w:p>
    <w:p w14:paraId="684336F2" w14:textId="021EC1E3" w:rsidR="00984005" w:rsidRDefault="00984005" w:rsidP="008C38C2">
      <w:pPr>
        <w:pStyle w:val="ListParagraph"/>
        <w:numPr>
          <w:ilvl w:val="0"/>
          <w:numId w:val="25"/>
        </w:numPr>
      </w:pPr>
      <w:r>
        <w:t xml:space="preserve">With </w:t>
      </w:r>
      <w:r>
        <w:rPr>
          <w:b/>
        </w:rPr>
        <w:t>plot overview</w:t>
      </w:r>
      <w:r>
        <w:t xml:space="preserve"> you can have all results in one figure (e.g. for saving) rather than in individual tabs.</w:t>
      </w:r>
    </w:p>
    <w:p w14:paraId="43AE4C59" w14:textId="5AF1D992" w:rsidR="00B932F3" w:rsidRDefault="00B932F3" w:rsidP="005B0ACD">
      <w:pPr>
        <w:pStyle w:val="Heading2"/>
      </w:pPr>
      <w:r>
        <w:t>FRC resolution</w:t>
      </w:r>
    </w:p>
    <w:p w14:paraId="10B3C0A3" w14:textId="7D8E593B" w:rsidR="00B932F3" w:rsidRDefault="00B932F3" w:rsidP="00B932F3">
      <w:pPr>
        <w:rPr>
          <w:i/>
        </w:rPr>
      </w:pPr>
      <w:r>
        <w:rPr>
          <w:i/>
        </w:rPr>
        <w:t>Analyze/measure/FRC resolution</w:t>
      </w:r>
    </w:p>
    <w:p w14:paraId="0B34A443" w14:textId="2BB4739F" w:rsidR="00B932F3" w:rsidRDefault="00B932F3" w:rsidP="00B932F3">
      <w:r>
        <w:t>Calculates the FRC resolution according to:</w:t>
      </w:r>
      <w:r w:rsidRPr="00B932F3">
        <w:t xml:space="preserve"> R. P. J. </w:t>
      </w:r>
      <w:proofErr w:type="spellStart"/>
      <w:r w:rsidRPr="00B932F3">
        <w:t>Nieuwenhuizen</w:t>
      </w:r>
      <w:proofErr w:type="spellEnd"/>
      <w:r w:rsidRPr="00B932F3">
        <w:t xml:space="preserve">, K. A. </w:t>
      </w:r>
      <w:proofErr w:type="spellStart"/>
      <w:r w:rsidRPr="00B932F3">
        <w:t>Lidke</w:t>
      </w:r>
      <w:proofErr w:type="spellEnd"/>
      <w:r w:rsidRPr="00B932F3">
        <w:t xml:space="preserve">, M. Bates, D. L. </w:t>
      </w:r>
      <w:proofErr w:type="spellStart"/>
      <w:r w:rsidRPr="00B932F3">
        <w:t>Puig</w:t>
      </w:r>
      <w:proofErr w:type="spellEnd"/>
      <w:r w:rsidRPr="00B932F3">
        <w:t xml:space="preserve">, D. </w:t>
      </w:r>
      <w:proofErr w:type="spellStart"/>
      <w:r w:rsidRPr="00B932F3">
        <w:t>Grünwald</w:t>
      </w:r>
      <w:proofErr w:type="spellEnd"/>
      <w:r w:rsidRPr="00B932F3">
        <w:t xml:space="preserve">, S. </w:t>
      </w:r>
      <w:proofErr w:type="spellStart"/>
      <w:r w:rsidRPr="00B932F3">
        <w:t>Stallinga</w:t>
      </w:r>
      <w:proofErr w:type="spellEnd"/>
      <w:r w:rsidRPr="00B932F3">
        <w:t xml:space="preserve">, and B. </w:t>
      </w:r>
      <w:proofErr w:type="spellStart"/>
      <w:r w:rsidRPr="00B932F3">
        <w:t>Rieger</w:t>
      </w:r>
      <w:proofErr w:type="spellEnd"/>
      <w:r w:rsidRPr="00B932F3">
        <w:t xml:space="preserve">, “Measuring image resolution in optical </w:t>
      </w:r>
      <w:proofErr w:type="spellStart"/>
      <w:r w:rsidRPr="00B932F3">
        <w:t>nanoscopy</w:t>
      </w:r>
      <w:proofErr w:type="spellEnd"/>
      <w:r w:rsidRPr="00B932F3">
        <w:t>,” Nat Methods, vol. 10, no. 6, pp. 557–562, Apr. 2013.</w:t>
      </w:r>
    </w:p>
    <w:p w14:paraId="44C4743A" w14:textId="37AFBA56" w:rsidR="00B932F3" w:rsidRDefault="00B932F3" w:rsidP="005B0ACD">
      <w:pPr>
        <w:pStyle w:val="Heading2"/>
      </w:pPr>
      <w:r>
        <w:t>3D viewer</w:t>
      </w:r>
    </w:p>
    <w:p w14:paraId="3FABAA44" w14:textId="7EBD4193" w:rsidR="00B932F3" w:rsidRDefault="00B932F3" w:rsidP="00B932F3">
      <w:pPr>
        <w:rPr>
          <w:i/>
        </w:rPr>
      </w:pPr>
      <w:r>
        <w:rPr>
          <w:i/>
        </w:rPr>
        <w:t>Analyze/sr3D/Viwer3D</w:t>
      </w:r>
    </w:p>
    <w:p w14:paraId="6B8C4197" w14:textId="5B9DBC79" w:rsidR="00B932F3" w:rsidRDefault="00B932F3" w:rsidP="00B932F3">
      <w:pPr>
        <w:pStyle w:val="ListParagraph"/>
        <w:numPr>
          <w:ilvl w:val="0"/>
          <w:numId w:val="28"/>
        </w:numPr>
      </w:pPr>
      <w:r w:rsidRPr="00B932F3">
        <w:t xml:space="preserve">Define a linear ROI in the </w:t>
      </w:r>
      <w:proofErr w:type="spellStart"/>
      <w:r w:rsidRPr="00B932F3">
        <w:t>superresolution</w:t>
      </w:r>
      <w:proofErr w:type="spellEnd"/>
      <w:r w:rsidRPr="00B932F3">
        <w:t xml:space="preserve"> </w:t>
      </w:r>
      <w:r w:rsidR="003B56B7">
        <w:t>image</w:t>
      </w:r>
      <w:r w:rsidRPr="00B932F3">
        <w:t>.</w:t>
      </w:r>
    </w:p>
    <w:p w14:paraId="45C2DE41" w14:textId="64548C9E" w:rsidR="00B932F3" w:rsidRDefault="00B932F3" w:rsidP="00B932F3">
      <w:pPr>
        <w:pStyle w:val="ListParagraph"/>
        <w:numPr>
          <w:ilvl w:val="0"/>
          <w:numId w:val="28"/>
        </w:numPr>
      </w:pPr>
      <w:r>
        <w:t xml:space="preserve">Press </w:t>
      </w:r>
      <w:r>
        <w:rPr>
          <w:b/>
        </w:rPr>
        <w:t>Process</w:t>
      </w:r>
      <w:r w:rsidR="003B56B7">
        <w:t>. A</w:t>
      </w:r>
      <w:r>
        <w:t xml:space="preserve"> side-view reconstruction is opened</w:t>
      </w:r>
      <w:r w:rsidR="003B56B7">
        <w:t>.</w:t>
      </w:r>
    </w:p>
    <w:p w14:paraId="58E8C131" w14:textId="26780780" w:rsidR="00B932F3" w:rsidRDefault="00B932F3" w:rsidP="00B932F3">
      <w:pPr>
        <w:pStyle w:val="ListParagraph"/>
        <w:numPr>
          <w:ilvl w:val="0"/>
          <w:numId w:val="28"/>
        </w:numPr>
      </w:pPr>
      <w:r>
        <w:t xml:space="preserve">You can </w:t>
      </w:r>
      <w:r>
        <w:rPr>
          <w:b/>
        </w:rPr>
        <w:t xml:space="preserve">set </w:t>
      </w:r>
      <w:proofErr w:type="spellStart"/>
      <w:r>
        <w:rPr>
          <w:b/>
        </w:rPr>
        <w:t>pixelsize</w:t>
      </w:r>
      <w:proofErr w:type="spellEnd"/>
      <w:r>
        <w:t xml:space="preserve"> </w:t>
      </w:r>
      <w:r w:rsidR="003B56B7">
        <w:t>manually;</w:t>
      </w:r>
      <w:r>
        <w:t xml:space="preserve"> otherwise </w:t>
      </w:r>
      <w:r w:rsidR="003B56B7">
        <w:t xml:space="preserve">the </w:t>
      </w:r>
      <w:r>
        <w:t>pixel</w:t>
      </w:r>
      <w:r w:rsidR="003B56B7">
        <w:t xml:space="preserve"> </w:t>
      </w:r>
      <w:r>
        <w:t>size of the</w:t>
      </w:r>
      <w:r w:rsidR="003B56B7">
        <w:t xml:space="preserve"> current</w:t>
      </w:r>
      <w:r>
        <w:t xml:space="preserve"> reconstruction is used.</w:t>
      </w:r>
    </w:p>
    <w:p w14:paraId="53FF670D" w14:textId="12E2B6D8" w:rsidR="00B932F3" w:rsidRDefault="00B932F3" w:rsidP="00B932F3">
      <w:pPr>
        <w:pStyle w:val="ListParagraph"/>
        <w:numPr>
          <w:ilvl w:val="0"/>
          <w:numId w:val="28"/>
        </w:numPr>
      </w:pPr>
      <w:r>
        <w:t>You can use the controls to translate, rotate or zoom. ‘0’ resets the view.</w:t>
      </w:r>
    </w:p>
    <w:p w14:paraId="771F9D4E" w14:textId="455CFE84" w:rsidR="00B932F3" w:rsidRDefault="00B932F3" w:rsidP="00B932F3">
      <w:pPr>
        <w:pStyle w:val="ListParagraph"/>
        <w:numPr>
          <w:ilvl w:val="0"/>
          <w:numId w:val="28"/>
        </w:numPr>
      </w:pPr>
      <w:r>
        <w:t xml:space="preserve">When the </w:t>
      </w:r>
      <w:proofErr w:type="spellStart"/>
      <w:r>
        <w:t>sideview</w:t>
      </w:r>
      <w:proofErr w:type="spellEnd"/>
      <w:r>
        <w:t xml:space="preserve"> window is selected </w:t>
      </w:r>
      <w:r w:rsidR="003B56B7">
        <w:t xml:space="preserve">and on top, </w:t>
      </w:r>
      <w:r>
        <w:t xml:space="preserve">you can use key shortcuts to translate, rotate (command / </w:t>
      </w:r>
      <w:proofErr w:type="spellStart"/>
      <w:r>
        <w:t>strg</w:t>
      </w:r>
      <w:proofErr w:type="spellEnd"/>
      <w:r>
        <w:t xml:space="preserve">) or zoom (alt, this changes the size of the ROI). The </w:t>
      </w:r>
      <w:r w:rsidR="003B56B7">
        <w:t>direction is defined by the arrow keys</w:t>
      </w:r>
      <w:r>
        <w:t xml:space="preserve">. The direction perpendicular to the screen can be accessed with the ‘.’ and ‘,’ keys. </w:t>
      </w:r>
    </w:p>
    <w:p w14:paraId="1E39C942" w14:textId="1B1E8F94" w:rsidR="00B932F3" w:rsidRDefault="00B932F3" w:rsidP="00B932F3">
      <w:pPr>
        <w:pStyle w:val="ListParagraph"/>
        <w:numPr>
          <w:ilvl w:val="0"/>
          <w:numId w:val="28"/>
        </w:numPr>
      </w:pPr>
      <w:r>
        <w:t>Pressing ‘shift’ results in a smaller movement.</w:t>
      </w:r>
    </w:p>
    <w:p w14:paraId="693C05DB" w14:textId="5706B642" w:rsidR="00B932F3" w:rsidRDefault="00B932F3" w:rsidP="00B932F3">
      <w:pPr>
        <w:pStyle w:val="ListParagraph"/>
        <w:numPr>
          <w:ilvl w:val="0"/>
          <w:numId w:val="28"/>
        </w:numPr>
      </w:pPr>
      <w:r>
        <w:t xml:space="preserve">You can also manually move the </w:t>
      </w:r>
      <w:r w:rsidR="00A867DA">
        <w:t>R</w:t>
      </w:r>
      <w:r w:rsidR="003B56B7">
        <w:t xml:space="preserve">OI in the </w:t>
      </w:r>
      <w:proofErr w:type="spellStart"/>
      <w:r w:rsidR="003B56B7">
        <w:t>superresolution</w:t>
      </w:r>
      <w:proofErr w:type="spellEnd"/>
      <w:r w:rsidR="003B56B7">
        <w:t xml:space="preserve"> </w:t>
      </w:r>
      <w:proofErr w:type="gramStart"/>
      <w:r w:rsidR="003B56B7">
        <w:t>image,</w:t>
      </w:r>
      <w:proofErr w:type="gramEnd"/>
      <w:r w:rsidR="003B56B7">
        <w:t xml:space="preserve"> the 3D reconstruction is updated on-the-fly.</w:t>
      </w:r>
    </w:p>
    <w:p w14:paraId="49EA84FF" w14:textId="79EB55D9" w:rsidR="00494843" w:rsidRDefault="00494843" w:rsidP="00B932F3">
      <w:pPr>
        <w:pStyle w:val="ListParagraph"/>
        <w:numPr>
          <w:ilvl w:val="0"/>
          <w:numId w:val="28"/>
        </w:numPr>
      </w:pPr>
      <w:r>
        <w:t xml:space="preserve">With </w:t>
      </w:r>
      <w:r>
        <w:rPr>
          <w:b/>
        </w:rPr>
        <w:t>use transparency</w:t>
      </w:r>
      <w:r>
        <w:t xml:space="preserve"> localizations closer to you partially block localizations in the background for a better 3D look.</w:t>
      </w:r>
    </w:p>
    <w:p w14:paraId="685BDDA6" w14:textId="56D795C4" w:rsidR="0075421B" w:rsidRDefault="0075421B" w:rsidP="005B0ACD">
      <w:pPr>
        <w:pStyle w:val="Heading2"/>
      </w:pPr>
      <w:r>
        <w:t>Calibrate Astig</w:t>
      </w:r>
      <w:r w:rsidR="000E4EA5">
        <w:t>matic PSF</w:t>
      </w:r>
    </w:p>
    <w:p w14:paraId="14ABE304" w14:textId="2130CEF2" w:rsidR="00480BDE" w:rsidRDefault="00480BDE" w:rsidP="00480BDE">
      <w:pPr>
        <w:pStyle w:val="Heading2"/>
      </w:pPr>
      <w:r>
        <w:t>Mathematics</w:t>
      </w:r>
    </w:p>
    <w:p w14:paraId="687FE01F" w14:textId="2B531D09" w:rsidR="007614AA" w:rsidRDefault="00480BDE" w:rsidP="00480BDE">
      <w:pPr>
        <w:rPr>
          <w:ins w:id="17" w:author="nanomat" w:date="2016-05-17T10:50:00Z"/>
        </w:rPr>
      </w:pPr>
      <w:proofErr w:type="spellStart"/>
      <w:r>
        <w:t>MathParser</w:t>
      </w:r>
      <w:proofErr w:type="spellEnd"/>
    </w:p>
    <w:p w14:paraId="2E8DB4C5" w14:textId="77777777" w:rsidR="007614AA" w:rsidRDefault="007614AA">
      <w:pPr>
        <w:jc w:val="left"/>
        <w:rPr>
          <w:ins w:id="18" w:author="nanomat" w:date="2016-05-17T10:50:00Z"/>
        </w:rPr>
      </w:pPr>
      <w:ins w:id="19" w:author="nanomat" w:date="2016-05-17T10:50:00Z">
        <w:r>
          <w:br w:type="page"/>
        </w:r>
      </w:ins>
    </w:p>
    <w:p w14:paraId="18A7B2CA" w14:textId="46F1BC0D" w:rsidR="007614AA" w:rsidRDefault="007614AA">
      <w:pPr>
        <w:jc w:val="left"/>
        <w:rPr>
          <w:ins w:id="20" w:author="nanomat" w:date="2016-05-17T10:50:00Z"/>
        </w:rPr>
      </w:pPr>
      <w:proofErr w:type="spellStart"/>
      <w:ins w:id="21" w:author="nanomat" w:date="2016-05-17T10:50:00Z">
        <w:r>
          <w:lastRenderedPageBreak/>
          <w:t>Dublicate</w:t>
        </w:r>
        <w:proofErr w:type="spellEnd"/>
        <w:r>
          <w:t xml:space="preserve"> entries in the loader:</w:t>
        </w:r>
      </w:ins>
    </w:p>
    <w:p w14:paraId="451EA27D" w14:textId="77777777" w:rsidR="007614AA" w:rsidRDefault="007614AA">
      <w:pPr>
        <w:jc w:val="left"/>
        <w:rPr>
          <w:ins w:id="22" w:author="nanomat" w:date="2016-05-17T10:50:00Z"/>
        </w:rPr>
      </w:pPr>
    </w:p>
    <w:p w14:paraId="02FFD320" w14:textId="482018ED" w:rsidR="00480BDE" w:rsidRDefault="007614AA" w:rsidP="00480BDE">
      <w:pPr>
        <w:rPr>
          <w:ins w:id="23" w:author="nanomat" w:date="2016-05-17T10:50:00Z"/>
        </w:rPr>
      </w:pPr>
      <w:ins w:id="24" w:author="nanomat" w:date="2016-05-17T10:50:00Z">
        <w:r w:rsidRPr="007614AA">
          <w:drawing>
            <wp:inline distT="0" distB="0" distL="0" distR="0" wp14:anchorId="12692094" wp14:editId="6613977E">
              <wp:extent cx="3343275" cy="2533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43275" cy="2533650"/>
                      </a:xfrm>
                      <a:prstGeom prst="rect">
                        <a:avLst/>
                      </a:prstGeom>
                    </pic:spPr>
                  </pic:pic>
                </a:graphicData>
              </a:graphic>
            </wp:inline>
          </w:drawing>
        </w:r>
      </w:ins>
    </w:p>
    <w:p w14:paraId="42C82A3F" w14:textId="77777777" w:rsidR="007614AA" w:rsidRDefault="007614AA" w:rsidP="00480BDE">
      <w:pPr>
        <w:rPr>
          <w:ins w:id="25" w:author="nanomat" w:date="2016-05-17T10:50:00Z"/>
        </w:rPr>
      </w:pPr>
    </w:p>
    <w:p w14:paraId="14097F77" w14:textId="77777777" w:rsidR="007614AA" w:rsidRDefault="007614AA" w:rsidP="00480BDE">
      <w:pPr>
        <w:rPr>
          <w:ins w:id="26" w:author="nanomat" w:date="2016-05-17T10:50:00Z"/>
        </w:rPr>
      </w:pPr>
    </w:p>
    <w:p w14:paraId="4B6BC422" w14:textId="77777777" w:rsidR="007614AA" w:rsidRPr="00480BDE" w:rsidRDefault="007614AA" w:rsidP="00480BDE"/>
    <w:sectPr w:rsidR="007614AA" w:rsidRPr="00480BDE" w:rsidSect="00315486">
      <w:footerReference w:type="even" r:id="rId12"/>
      <w:footerReference w:type="default" r:id="rId13"/>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 w:author="nanomat" w:date="2016-05-17T11:15:00Z" w:initials="n">
    <w:p w14:paraId="7B9A08DC" w14:textId="423DDADE" w:rsidR="007614AA" w:rsidRDefault="007614AA">
      <w:pPr>
        <w:pStyle w:val="CommentText"/>
      </w:pPr>
      <w:r>
        <w:rPr>
          <w:rStyle w:val="CommentReference"/>
        </w:rPr>
        <w:annotationRef/>
      </w:r>
      <w:r w:rsidR="009D7A9C">
        <w:t>It was saved under exactly the same name as the old file (“</w:t>
      </w:r>
      <w:proofErr w:type="spellStart"/>
      <w:r w:rsidR="009D7A9C">
        <w:t>old_filename.mat</w:t>
      </w:r>
      <w:proofErr w:type="spellEnd"/>
      <w:r w:rsidR="009D7A9C">
        <w:t>”). No “</w:t>
      </w:r>
      <w:proofErr w:type="spellStart"/>
      <w:r w:rsidR="009D7A9C">
        <w:t>driftc</w:t>
      </w:r>
      <w:proofErr w:type="spellEnd"/>
      <w:r w:rsidR="009D7A9C">
        <w:t>”, no “</w:t>
      </w:r>
      <w:proofErr w:type="spellStart"/>
      <w:r w:rsidR="009D7A9C">
        <w:t>sml</w:t>
      </w:r>
      <w:proofErr w:type="spellEnd"/>
      <w:r w:rsidR="009D7A9C">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62A994" w14:textId="77777777" w:rsidR="00771303" w:rsidRDefault="00771303" w:rsidP="0084641B">
      <w:r>
        <w:separator/>
      </w:r>
    </w:p>
  </w:endnote>
  <w:endnote w:type="continuationSeparator" w:id="0">
    <w:p w14:paraId="5D749DE8" w14:textId="77777777" w:rsidR="00771303" w:rsidRDefault="00771303" w:rsidP="00846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9D04DD" w14:textId="77777777" w:rsidR="00E51049" w:rsidRDefault="00E51049" w:rsidP="00E5104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8661E15" w14:textId="77777777" w:rsidR="00E51049" w:rsidRDefault="00E510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52BBE8" w14:textId="77777777" w:rsidR="00E51049" w:rsidRDefault="00E51049" w:rsidP="00E5104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01037">
      <w:rPr>
        <w:rStyle w:val="PageNumber"/>
        <w:noProof/>
      </w:rPr>
      <w:t>2</w:t>
    </w:r>
    <w:r>
      <w:rPr>
        <w:rStyle w:val="PageNumber"/>
      </w:rPr>
      <w:fldChar w:fldCharType="end"/>
    </w:r>
  </w:p>
  <w:p w14:paraId="6035A047" w14:textId="77777777" w:rsidR="00E51049" w:rsidRDefault="00E510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AE1547" w14:textId="77777777" w:rsidR="00771303" w:rsidRDefault="00771303" w:rsidP="0084641B">
      <w:r>
        <w:separator/>
      </w:r>
    </w:p>
  </w:footnote>
  <w:footnote w:type="continuationSeparator" w:id="0">
    <w:p w14:paraId="6D06BA11" w14:textId="77777777" w:rsidR="00771303" w:rsidRDefault="00771303" w:rsidP="008464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80623"/>
    <w:multiLevelType w:val="hybridMultilevel"/>
    <w:tmpl w:val="3BA6C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BA12A7"/>
    <w:multiLevelType w:val="hybridMultilevel"/>
    <w:tmpl w:val="77E4D16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3A222B"/>
    <w:multiLevelType w:val="hybridMultilevel"/>
    <w:tmpl w:val="1FF699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0B3AFF"/>
    <w:multiLevelType w:val="hybridMultilevel"/>
    <w:tmpl w:val="EC564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427633"/>
    <w:multiLevelType w:val="hybridMultilevel"/>
    <w:tmpl w:val="AA563A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22345F"/>
    <w:multiLevelType w:val="hybridMultilevel"/>
    <w:tmpl w:val="A5507F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E30FD3"/>
    <w:multiLevelType w:val="hybridMultilevel"/>
    <w:tmpl w:val="96FCD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632177"/>
    <w:multiLevelType w:val="hybridMultilevel"/>
    <w:tmpl w:val="374601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C04922"/>
    <w:multiLevelType w:val="hybridMultilevel"/>
    <w:tmpl w:val="ACD029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552347"/>
    <w:multiLevelType w:val="hybridMultilevel"/>
    <w:tmpl w:val="2798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0E591A"/>
    <w:multiLevelType w:val="hybridMultilevel"/>
    <w:tmpl w:val="EBC46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8635C2"/>
    <w:multiLevelType w:val="hybridMultilevel"/>
    <w:tmpl w:val="FFA4D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FC6607"/>
    <w:multiLevelType w:val="hybridMultilevel"/>
    <w:tmpl w:val="A49ED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652C05"/>
    <w:multiLevelType w:val="hybridMultilevel"/>
    <w:tmpl w:val="E9563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89665E"/>
    <w:multiLevelType w:val="hybridMultilevel"/>
    <w:tmpl w:val="F4923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8F6497"/>
    <w:multiLevelType w:val="hybridMultilevel"/>
    <w:tmpl w:val="6888BE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2102ED4"/>
    <w:multiLevelType w:val="hybridMultilevel"/>
    <w:tmpl w:val="7060ABB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AD22AF"/>
    <w:multiLevelType w:val="hybridMultilevel"/>
    <w:tmpl w:val="9B8E44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BD866B6"/>
    <w:multiLevelType w:val="hybridMultilevel"/>
    <w:tmpl w:val="426A2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692166"/>
    <w:multiLevelType w:val="hybridMultilevel"/>
    <w:tmpl w:val="F3AA81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657D0F"/>
    <w:multiLevelType w:val="hybridMultilevel"/>
    <w:tmpl w:val="14DE10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15737EE"/>
    <w:multiLevelType w:val="hybridMultilevel"/>
    <w:tmpl w:val="DA0A7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C94EFF"/>
    <w:multiLevelType w:val="hybridMultilevel"/>
    <w:tmpl w:val="BDEE0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7F5551"/>
    <w:multiLevelType w:val="hybridMultilevel"/>
    <w:tmpl w:val="AA227D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7522EF"/>
    <w:multiLevelType w:val="hybridMultilevel"/>
    <w:tmpl w:val="E4D8C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1F2035"/>
    <w:multiLevelType w:val="hybridMultilevel"/>
    <w:tmpl w:val="A00A38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6E7D46"/>
    <w:multiLevelType w:val="hybridMultilevel"/>
    <w:tmpl w:val="7FE02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8F2BC5"/>
    <w:multiLevelType w:val="hybridMultilevel"/>
    <w:tmpl w:val="907C8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8E650D"/>
    <w:multiLevelType w:val="hybridMultilevel"/>
    <w:tmpl w:val="FBFCA2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04F7054"/>
    <w:multiLevelType w:val="hybridMultilevel"/>
    <w:tmpl w:val="28246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BA0DAD"/>
    <w:multiLevelType w:val="hybridMultilevel"/>
    <w:tmpl w:val="907C8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44E5E08"/>
    <w:multiLevelType w:val="hybridMultilevel"/>
    <w:tmpl w:val="2FC4FB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6F92301"/>
    <w:multiLevelType w:val="hybridMultilevel"/>
    <w:tmpl w:val="357AF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846C17"/>
    <w:multiLevelType w:val="hybridMultilevel"/>
    <w:tmpl w:val="14DA3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2A44522"/>
    <w:multiLevelType w:val="hybridMultilevel"/>
    <w:tmpl w:val="C818D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BF4B10"/>
    <w:multiLevelType w:val="hybridMultilevel"/>
    <w:tmpl w:val="F5E61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FE24F23"/>
    <w:multiLevelType w:val="hybridMultilevel"/>
    <w:tmpl w:val="5844B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5"/>
  </w:num>
  <w:num w:numId="3">
    <w:abstractNumId w:val="4"/>
  </w:num>
  <w:num w:numId="4">
    <w:abstractNumId w:val="13"/>
  </w:num>
  <w:num w:numId="5">
    <w:abstractNumId w:val="29"/>
  </w:num>
  <w:num w:numId="6">
    <w:abstractNumId w:val="6"/>
  </w:num>
  <w:num w:numId="7">
    <w:abstractNumId w:val="35"/>
  </w:num>
  <w:num w:numId="8">
    <w:abstractNumId w:val="9"/>
  </w:num>
  <w:num w:numId="9">
    <w:abstractNumId w:val="21"/>
  </w:num>
  <w:num w:numId="10">
    <w:abstractNumId w:val="22"/>
  </w:num>
  <w:num w:numId="11">
    <w:abstractNumId w:val="7"/>
  </w:num>
  <w:num w:numId="12">
    <w:abstractNumId w:val="8"/>
  </w:num>
  <w:num w:numId="13">
    <w:abstractNumId w:val="2"/>
  </w:num>
  <w:num w:numId="14">
    <w:abstractNumId w:val="19"/>
  </w:num>
  <w:num w:numId="15">
    <w:abstractNumId w:val="5"/>
  </w:num>
  <w:num w:numId="16">
    <w:abstractNumId w:val="16"/>
  </w:num>
  <w:num w:numId="17">
    <w:abstractNumId w:val="20"/>
  </w:num>
  <w:num w:numId="18">
    <w:abstractNumId w:val="0"/>
  </w:num>
  <w:num w:numId="19">
    <w:abstractNumId w:val="23"/>
  </w:num>
  <w:num w:numId="20">
    <w:abstractNumId w:val="25"/>
  </w:num>
  <w:num w:numId="21">
    <w:abstractNumId w:val="24"/>
  </w:num>
  <w:num w:numId="22">
    <w:abstractNumId w:val="17"/>
  </w:num>
  <w:num w:numId="23">
    <w:abstractNumId w:val="31"/>
  </w:num>
  <w:num w:numId="24">
    <w:abstractNumId w:val="1"/>
  </w:num>
  <w:num w:numId="25">
    <w:abstractNumId w:val="18"/>
  </w:num>
  <w:num w:numId="26">
    <w:abstractNumId w:val="3"/>
  </w:num>
  <w:num w:numId="27">
    <w:abstractNumId w:val="14"/>
  </w:num>
  <w:num w:numId="28">
    <w:abstractNumId w:val="32"/>
  </w:num>
  <w:num w:numId="29">
    <w:abstractNumId w:val="33"/>
  </w:num>
  <w:num w:numId="30">
    <w:abstractNumId w:val="36"/>
  </w:num>
  <w:num w:numId="31">
    <w:abstractNumId w:val="28"/>
  </w:num>
  <w:num w:numId="32">
    <w:abstractNumId w:val="11"/>
  </w:num>
  <w:num w:numId="33">
    <w:abstractNumId w:val="34"/>
  </w:num>
  <w:num w:numId="34">
    <w:abstractNumId w:val="27"/>
  </w:num>
  <w:num w:numId="35">
    <w:abstractNumId w:val="12"/>
  </w:num>
  <w:num w:numId="36">
    <w:abstractNumId w:val="30"/>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E51"/>
    <w:rsid w:val="00055C25"/>
    <w:rsid w:val="000A7070"/>
    <w:rsid w:val="000E4EA5"/>
    <w:rsid w:val="00157F6D"/>
    <w:rsid w:val="001F3F84"/>
    <w:rsid w:val="00283943"/>
    <w:rsid w:val="002E2011"/>
    <w:rsid w:val="00315486"/>
    <w:rsid w:val="003650DA"/>
    <w:rsid w:val="00381A3A"/>
    <w:rsid w:val="003B56B7"/>
    <w:rsid w:val="0045478E"/>
    <w:rsid w:val="00480BDE"/>
    <w:rsid w:val="00494843"/>
    <w:rsid w:val="004C1358"/>
    <w:rsid w:val="00513EEF"/>
    <w:rsid w:val="00565E51"/>
    <w:rsid w:val="00585A23"/>
    <w:rsid w:val="005B0ACD"/>
    <w:rsid w:val="005F2AA3"/>
    <w:rsid w:val="005F52FD"/>
    <w:rsid w:val="00694E62"/>
    <w:rsid w:val="006E2ACC"/>
    <w:rsid w:val="0071629B"/>
    <w:rsid w:val="0075421B"/>
    <w:rsid w:val="007614AA"/>
    <w:rsid w:val="00771303"/>
    <w:rsid w:val="007F6994"/>
    <w:rsid w:val="00843E8D"/>
    <w:rsid w:val="0084641B"/>
    <w:rsid w:val="008479AB"/>
    <w:rsid w:val="008C38C2"/>
    <w:rsid w:val="008E7597"/>
    <w:rsid w:val="00920C0A"/>
    <w:rsid w:val="00984005"/>
    <w:rsid w:val="009D7A9C"/>
    <w:rsid w:val="00A01B97"/>
    <w:rsid w:val="00A867DA"/>
    <w:rsid w:val="00B80CDE"/>
    <w:rsid w:val="00B932F3"/>
    <w:rsid w:val="00C0186B"/>
    <w:rsid w:val="00D81899"/>
    <w:rsid w:val="00D8681E"/>
    <w:rsid w:val="00E01037"/>
    <w:rsid w:val="00E51049"/>
    <w:rsid w:val="00EE7F31"/>
    <w:rsid w:val="00F03B08"/>
    <w:rsid w:val="00F63036"/>
    <w:rsid w:val="00FB307D"/>
    <w:rsid w:val="00FB710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F6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A3A"/>
    <w:pPr>
      <w:jc w:val="both"/>
    </w:pPr>
    <w:rPr>
      <w:lang w:val="en-US"/>
    </w:rPr>
  </w:style>
  <w:style w:type="paragraph" w:styleId="Heading1">
    <w:name w:val="heading 1"/>
    <w:basedOn w:val="Normal"/>
    <w:next w:val="Normal"/>
    <w:link w:val="Heading1Char"/>
    <w:uiPriority w:val="9"/>
    <w:qFormat/>
    <w:rsid w:val="00565E5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5E5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65E51"/>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5E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E51"/>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565E51"/>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565E51"/>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565E51"/>
    <w:pPr>
      <w:ind w:left="720"/>
      <w:contextualSpacing/>
    </w:pPr>
  </w:style>
  <w:style w:type="character" w:customStyle="1" w:styleId="Heading3Char">
    <w:name w:val="Heading 3 Char"/>
    <w:basedOn w:val="DefaultParagraphFont"/>
    <w:link w:val="Heading3"/>
    <w:uiPriority w:val="9"/>
    <w:rsid w:val="00565E51"/>
    <w:rPr>
      <w:rFonts w:asciiTheme="majorHAnsi" w:eastAsiaTheme="majorEastAsia" w:hAnsiTheme="majorHAnsi" w:cstheme="majorBidi"/>
      <w:color w:val="1F4D78" w:themeColor="accent1" w:themeShade="7F"/>
      <w:lang w:val="en-US"/>
    </w:rPr>
  </w:style>
  <w:style w:type="character" w:styleId="Hyperlink">
    <w:name w:val="Hyperlink"/>
    <w:basedOn w:val="DefaultParagraphFont"/>
    <w:uiPriority w:val="99"/>
    <w:unhideWhenUsed/>
    <w:rsid w:val="00565E51"/>
    <w:rPr>
      <w:color w:val="0563C1" w:themeColor="hyperlink"/>
      <w:u w:val="single"/>
    </w:rPr>
  </w:style>
  <w:style w:type="paragraph" w:styleId="FootnoteText">
    <w:name w:val="footnote text"/>
    <w:basedOn w:val="Normal"/>
    <w:link w:val="FootnoteTextChar"/>
    <w:uiPriority w:val="99"/>
    <w:unhideWhenUsed/>
    <w:rsid w:val="0084641B"/>
  </w:style>
  <w:style w:type="character" w:customStyle="1" w:styleId="FootnoteTextChar">
    <w:name w:val="Footnote Text Char"/>
    <w:basedOn w:val="DefaultParagraphFont"/>
    <w:link w:val="FootnoteText"/>
    <w:uiPriority w:val="99"/>
    <w:rsid w:val="0084641B"/>
    <w:rPr>
      <w:lang w:val="en-US"/>
    </w:rPr>
  </w:style>
  <w:style w:type="character" w:styleId="FootnoteReference">
    <w:name w:val="footnote reference"/>
    <w:basedOn w:val="DefaultParagraphFont"/>
    <w:uiPriority w:val="99"/>
    <w:unhideWhenUsed/>
    <w:rsid w:val="0084641B"/>
    <w:rPr>
      <w:vertAlign w:val="superscript"/>
    </w:rPr>
  </w:style>
  <w:style w:type="paragraph" w:styleId="Header">
    <w:name w:val="header"/>
    <w:basedOn w:val="Normal"/>
    <w:link w:val="HeaderChar"/>
    <w:uiPriority w:val="99"/>
    <w:unhideWhenUsed/>
    <w:rsid w:val="0084641B"/>
    <w:pPr>
      <w:tabs>
        <w:tab w:val="center" w:pos="4153"/>
        <w:tab w:val="right" w:pos="8306"/>
      </w:tabs>
    </w:pPr>
  </w:style>
  <w:style w:type="character" w:customStyle="1" w:styleId="HeaderChar">
    <w:name w:val="Header Char"/>
    <w:basedOn w:val="DefaultParagraphFont"/>
    <w:link w:val="Header"/>
    <w:uiPriority w:val="99"/>
    <w:rsid w:val="0084641B"/>
    <w:rPr>
      <w:lang w:val="en-US"/>
    </w:rPr>
  </w:style>
  <w:style w:type="paragraph" w:styleId="Footer">
    <w:name w:val="footer"/>
    <w:basedOn w:val="Normal"/>
    <w:link w:val="FooterChar"/>
    <w:uiPriority w:val="99"/>
    <w:unhideWhenUsed/>
    <w:rsid w:val="0084641B"/>
    <w:pPr>
      <w:tabs>
        <w:tab w:val="center" w:pos="4153"/>
        <w:tab w:val="right" w:pos="8306"/>
      </w:tabs>
    </w:pPr>
  </w:style>
  <w:style w:type="character" w:customStyle="1" w:styleId="FooterChar">
    <w:name w:val="Footer Char"/>
    <w:basedOn w:val="DefaultParagraphFont"/>
    <w:link w:val="Footer"/>
    <w:uiPriority w:val="99"/>
    <w:rsid w:val="0084641B"/>
    <w:rPr>
      <w:lang w:val="en-US"/>
    </w:rPr>
  </w:style>
  <w:style w:type="character" w:styleId="PageNumber">
    <w:name w:val="page number"/>
    <w:basedOn w:val="DefaultParagraphFont"/>
    <w:uiPriority w:val="99"/>
    <w:semiHidden/>
    <w:unhideWhenUsed/>
    <w:rsid w:val="0084641B"/>
  </w:style>
  <w:style w:type="character" w:styleId="CommentReference">
    <w:name w:val="annotation reference"/>
    <w:basedOn w:val="DefaultParagraphFont"/>
    <w:uiPriority w:val="99"/>
    <w:semiHidden/>
    <w:unhideWhenUsed/>
    <w:rsid w:val="007614AA"/>
    <w:rPr>
      <w:sz w:val="16"/>
      <w:szCs w:val="16"/>
    </w:rPr>
  </w:style>
  <w:style w:type="paragraph" w:styleId="CommentText">
    <w:name w:val="annotation text"/>
    <w:basedOn w:val="Normal"/>
    <w:link w:val="CommentTextChar"/>
    <w:uiPriority w:val="99"/>
    <w:semiHidden/>
    <w:unhideWhenUsed/>
    <w:rsid w:val="007614AA"/>
    <w:rPr>
      <w:sz w:val="20"/>
      <w:szCs w:val="20"/>
    </w:rPr>
  </w:style>
  <w:style w:type="character" w:customStyle="1" w:styleId="CommentTextChar">
    <w:name w:val="Comment Text Char"/>
    <w:basedOn w:val="DefaultParagraphFont"/>
    <w:link w:val="CommentText"/>
    <w:uiPriority w:val="99"/>
    <w:semiHidden/>
    <w:rsid w:val="007614AA"/>
    <w:rPr>
      <w:sz w:val="20"/>
      <w:szCs w:val="20"/>
      <w:lang w:val="en-US"/>
    </w:rPr>
  </w:style>
  <w:style w:type="paragraph" w:styleId="CommentSubject">
    <w:name w:val="annotation subject"/>
    <w:basedOn w:val="CommentText"/>
    <w:next w:val="CommentText"/>
    <w:link w:val="CommentSubjectChar"/>
    <w:uiPriority w:val="99"/>
    <w:semiHidden/>
    <w:unhideWhenUsed/>
    <w:rsid w:val="007614AA"/>
    <w:rPr>
      <w:b/>
      <w:bCs/>
    </w:rPr>
  </w:style>
  <w:style w:type="character" w:customStyle="1" w:styleId="CommentSubjectChar">
    <w:name w:val="Comment Subject Char"/>
    <w:basedOn w:val="CommentTextChar"/>
    <w:link w:val="CommentSubject"/>
    <w:uiPriority w:val="99"/>
    <w:semiHidden/>
    <w:rsid w:val="007614AA"/>
    <w:rPr>
      <w:b/>
      <w:bCs/>
      <w:sz w:val="20"/>
      <w:szCs w:val="20"/>
      <w:lang w:val="en-US"/>
    </w:rPr>
  </w:style>
  <w:style w:type="paragraph" w:styleId="BalloonText">
    <w:name w:val="Balloon Text"/>
    <w:basedOn w:val="Normal"/>
    <w:link w:val="BalloonTextChar"/>
    <w:uiPriority w:val="99"/>
    <w:semiHidden/>
    <w:unhideWhenUsed/>
    <w:rsid w:val="007614AA"/>
    <w:rPr>
      <w:rFonts w:ascii="Tahoma" w:hAnsi="Tahoma" w:cs="Tahoma"/>
      <w:sz w:val="16"/>
      <w:szCs w:val="16"/>
    </w:rPr>
  </w:style>
  <w:style w:type="character" w:customStyle="1" w:styleId="BalloonTextChar">
    <w:name w:val="Balloon Text Char"/>
    <w:basedOn w:val="DefaultParagraphFont"/>
    <w:link w:val="BalloonText"/>
    <w:uiPriority w:val="99"/>
    <w:semiHidden/>
    <w:rsid w:val="007614AA"/>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A3A"/>
    <w:pPr>
      <w:jc w:val="both"/>
    </w:pPr>
    <w:rPr>
      <w:lang w:val="en-US"/>
    </w:rPr>
  </w:style>
  <w:style w:type="paragraph" w:styleId="Heading1">
    <w:name w:val="heading 1"/>
    <w:basedOn w:val="Normal"/>
    <w:next w:val="Normal"/>
    <w:link w:val="Heading1Char"/>
    <w:uiPriority w:val="9"/>
    <w:qFormat/>
    <w:rsid w:val="00565E5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5E5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65E51"/>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5E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E51"/>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565E51"/>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565E51"/>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565E51"/>
    <w:pPr>
      <w:ind w:left="720"/>
      <w:contextualSpacing/>
    </w:pPr>
  </w:style>
  <w:style w:type="character" w:customStyle="1" w:styleId="Heading3Char">
    <w:name w:val="Heading 3 Char"/>
    <w:basedOn w:val="DefaultParagraphFont"/>
    <w:link w:val="Heading3"/>
    <w:uiPriority w:val="9"/>
    <w:rsid w:val="00565E51"/>
    <w:rPr>
      <w:rFonts w:asciiTheme="majorHAnsi" w:eastAsiaTheme="majorEastAsia" w:hAnsiTheme="majorHAnsi" w:cstheme="majorBidi"/>
      <w:color w:val="1F4D78" w:themeColor="accent1" w:themeShade="7F"/>
      <w:lang w:val="en-US"/>
    </w:rPr>
  </w:style>
  <w:style w:type="character" w:styleId="Hyperlink">
    <w:name w:val="Hyperlink"/>
    <w:basedOn w:val="DefaultParagraphFont"/>
    <w:uiPriority w:val="99"/>
    <w:unhideWhenUsed/>
    <w:rsid w:val="00565E51"/>
    <w:rPr>
      <w:color w:val="0563C1" w:themeColor="hyperlink"/>
      <w:u w:val="single"/>
    </w:rPr>
  </w:style>
  <w:style w:type="paragraph" w:styleId="FootnoteText">
    <w:name w:val="footnote text"/>
    <w:basedOn w:val="Normal"/>
    <w:link w:val="FootnoteTextChar"/>
    <w:uiPriority w:val="99"/>
    <w:unhideWhenUsed/>
    <w:rsid w:val="0084641B"/>
  </w:style>
  <w:style w:type="character" w:customStyle="1" w:styleId="FootnoteTextChar">
    <w:name w:val="Footnote Text Char"/>
    <w:basedOn w:val="DefaultParagraphFont"/>
    <w:link w:val="FootnoteText"/>
    <w:uiPriority w:val="99"/>
    <w:rsid w:val="0084641B"/>
    <w:rPr>
      <w:lang w:val="en-US"/>
    </w:rPr>
  </w:style>
  <w:style w:type="character" w:styleId="FootnoteReference">
    <w:name w:val="footnote reference"/>
    <w:basedOn w:val="DefaultParagraphFont"/>
    <w:uiPriority w:val="99"/>
    <w:unhideWhenUsed/>
    <w:rsid w:val="0084641B"/>
    <w:rPr>
      <w:vertAlign w:val="superscript"/>
    </w:rPr>
  </w:style>
  <w:style w:type="paragraph" w:styleId="Header">
    <w:name w:val="header"/>
    <w:basedOn w:val="Normal"/>
    <w:link w:val="HeaderChar"/>
    <w:uiPriority w:val="99"/>
    <w:unhideWhenUsed/>
    <w:rsid w:val="0084641B"/>
    <w:pPr>
      <w:tabs>
        <w:tab w:val="center" w:pos="4153"/>
        <w:tab w:val="right" w:pos="8306"/>
      </w:tabs>
    </w:pPr>
  </w:style>
  <w:style w:type="character" w:customStyle="1" w:styleId="HeaderChar">
    <w:name w:val="Header Char"/>
    <w:basedOn w:val="DefaultParagraphFont"/>
    <w:link w:val="Header"/>
    <w:uiPriority w:val="99"/>
    <w:rsid w:val="0084641B"/>
    <w:rPr>
      <w:lang w:val="en-US"/>
    </w:rPr>
  </w:style>
  <w:style w:type="paragraph" w:styleId="Footer">
    <w:name w:val="footer"/>
    <w:basedOn w:val="Normal"/>
    <w:link w:val="FooterChar"/>
    <w:uiPriority w:val="99"/>
    <w:unhideWhenUsed/>
    <w:rsid w:val="0084641B"/>
    <w:pPr>
      <w:tabs>
        <w:tab w:val="center" w:pos="4153"/>
        <w:tab w:val="right" w:pos="8306"/>
      </w:tabs>
    </w:pPr>
  </w:style>
  <w:style w:type="character" w:customStyle="1" w:styleId="FooterChar">
    <w:name w:val="Footer Char"/>
    <w:basedOn w:val="DefaultParagraphFont"/>
    <w:link w:val="Footer"/>
    <w:uiPriority w:val="99"/>
    <w:rsid w:val="0084641B"/>
    <w:rPr>
      <w:lang w:val="en-US"/>
    </w:rPr>
  </w:style>
  <w:style w:type="character" w:styleId="PageNumber">
    <w:name w:val="page number"/>
    <w:basedOn w:val="DefaultParagraphFont"/>
    <w:uiPriority w:val="99"/>
    <w:semiHidden/>
    <w:unhideWhenUsed/>
    <w:rsid w:val="0084641B"/>
  </w:style>
  <w:style w:type="character" w:styleId="CommentReference">
    <w:name w:val="annotation reference"/>
    <w:basedOn w:val="DefaultParagraphFont"/>
    <w:uiPriority w:val="99"/>
    <w:semiHidden/>
    <w:unhideWhenUsed/>
    <w:rsid w:val="007614AA"/>
    <w:rPr>
      <w:sz w:val="16"/>
      <w:szCs w:val="16"/>
    </w:rPr>
  </w:style>
  <w:style w:type="paragraph" w:styleId="CommentText">
    <w:name w:val="annotation text"/>
    <w:basedOn w:val="Normal"/>
    <w:link w:val="CommentTextChar"/>
    <w:uiPriority w:val="99"/>
    <w:semiHidden/>
    <w:unhideWhenUsed/>
    <w:rsid w:val="007614AA"/>
    <w:rPr>
      <w:sz w:val="20"/>
      <w:szCs w:val="20"/>
    </w:rPr>
  </w:style>
  <w:style w:type="character" w:customStyle="1" w:styleId="CommentTextChar">
    <w:name w:val="Comment Text Char"/>
    <w:basedOn w:val="DefaultParagraphFont"/>
    <w:link w:val="CommentText"/>
    <w:uiPriority w:val="99"/>
    <w:semiHidden/>
    <w:rsid w:val="007614AA"/>
    <w:rPr>
      <w:sz w:val="20"/>
      <w:szCs w:val="20"/>
      <w:lang w:val="en-US"/>
    </w:rPr>
  </w:style>
  <w:style w:type="paragraph" w:styleId="CommentSubject">
    <w:name w:val="annotation subject"/>
    <w:basedOn w:val="CommentText"/>
    <w:next w:val="CommentText"/>
    <w:link w:val="CommentSubjectChar"/>
    <w:uiPriority w:val="99"/>
    <w:semiHidden/>
    <w:unhideWhenUsed/>
    <w:rsid w:val="007614AA"/>
    <w:rPr>
      <w:b/>
      <w:bCs/>
    </w:rPr>
  </w:style>
  <w:style w:type="character" w:customStyle="1" w:styleId="CommentSubjectChar">
    <w:name w:val="Comment Subject Char"/>
    <w:basedOn w:val="CommentTextChar"/>
    <w:link w:val="CommentSubject"/>
    <w:uiPriority w:val="99"/>
    <w:semiHidden/>
    <w:rsid w:val="007614AA"/>
    <w:rPr>
      <w:b/>
      <w:bCs/>
      <w:sz w:val="20"/>
      <w:szCs w:val="20"/>
      <w:lang w:val="en-US"/>
    </w:rPr>
  </w:style>
  <w:style w:type="paragraph" w:styleId="BalloonText">
    <w:name w:val="Balloon Text"/>
    <w:basedOn w:val="Normal"/>
    <w:link w:val="BalloonTextChar"/>
    <w:uiPriority w:val="99"/>
    <w:semiHidden/>
    <w:unhideWhenUsed/>
    <w:rsid w:val="007614AA"/>
    <w:rPr>
      <w:rFonts w:ascii="Tahoma" w:hAnsi="Tahoma" w:cs="Tahoma"/>
      <w:sz w:val="16"/>
      <w:szCs w:val="16"/>
    </w:rPr>
  </w:style>
  <w:style w:type="character" w:customStyle="1" w:styleId="BalloonTextChar">
    <w:name w:val="Balloon Text Char"/>
    <w:basedOn w:val="DefaultParagraphFont"/>
    <w:link w:val="BalloonText"/>
    <w:uiPriority w:val="99"/>
    <w:semiHidden/>
    <w:rsid w:val="007614AA"/>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hyperlink" Target="https://github.com/jries/SMA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34AF84-63FB-4F15-A03C-191120324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2386</Words>
  <Characters>15036</Characters>
  <Application>Microsoft Office Word</Application>
  <DocSecurity>0</DocSecurity>
  <Lines>125</Lines>
  <Paragraphs>34</Paragraphs>
  <ScaleCrop>false</ScaleCrop>
  <HeadingPairs>
    <vt:vector size="2" baseType="variant">
      <vt:variant>
        <vt:lpstr>Title</vt:lpstr>
      </vt:variant>
      <vt:variant>
        <vt:i4>1</vt:i4>
      </vt:variant>
    </vt:vector>
  </HeadingPairs>
  <TitlesOfParts>
    <vt:vector size="1" baseType="lpstr">
      <vt:lpstr/>
    </vt:vector>
  </TitlesOfParts>
  <Company>ISG D-AgrL - ETH Zürich</Company>
  <LinksUpToDate>false</LinksUpToDate>
  <CharactersWithSpaces>17388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nanomat</cp:lastModifiedBy>
  <cp:revision>6</cp:revision>
  <dcterms:created xsi:type="dcterms:W3CDTF">2016-05-13T14:42:00Z</dcterms:created>
  <dcterms:modified xsi:type="dcterms:W3CDTF">2016-05-18T12:19:00Z</dcterms:modified>
</cp:coreProperties>
</file>